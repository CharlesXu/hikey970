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92" w:rsidRDefault="007506D6" w:rsidP="007C589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86400" cy="2446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cf483d14359160d954261c3d02f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A2" w:rsidRDefault="008F1AA2" w:rsidP="00B64CBB">
      <w:pPr>
        <w:rPr>
          <w:rFonts w:ascii="微软雅黑" w:eastAsia="微软雅黑" w:hAnsi="微软雅黑"/>
        </w:rPr>
      </w:pPr>
    </w:p>
    <w:p w:rsidR="008F1AA2" w:rsidRDefault="008F1AA2" w:rsidP="00B64CBB">
      <w:pPr>
        <w:rPr>
          <w:rFonts w:ascii="微软雅黑" w:eastAsia="微软雅黑" w:hAnsi="微软雅黑"/>
        </w:rPr>
      </w:pPr>
    </w:p>
    <w:p w:rsidR="00AF5892" w:rsidRDefault="00AF5892" w:rsidP="00E86EAB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6D5511">
        <w:rPr>
          <w:rFonts w:ascii="微软雅黑" w:eastAsia="微软雅黑" w:hAnsi="微软雅黑" w:hint="eastAsia"/>
          <w:b/>
          <w:sz w:val="48"/>
          <w:szCs w:val="48"/>
        </w:rPr>
        <w:t>华为</w:t>
      </w:r>
      <w:r w:rsidR="009B7C29">
        <w:rPr>
          <w:rFonts w:ascii="微软雅黑" w:eastAsia="微软雅黑" w:hAnsi="微软雅黑"/>
          <w:b/>
          <w:sz w:val="48"/>
          <w:szCs w:val="48"/>
        </w:rPr>
        <w:t>Hi</w:t>
      </w:r>
      <w:r w:rsidRPr="006D5511">
        <w:rPr>
          <w:rFonts w:ascii="微软雅黑" w:eastAsia="微软雅黑" w:hAnsi="微软雅黑" w:hint="eastAsia"/>
          <w:b/>
          <w:sz w:val="48"/>
          <w:szCs w:val="48"/>
        </w:rPr>
        <w:t>AI DDK集成手册</w:t>
      </w:r>
    </w:p>
    <w:p w:rsidR="008F1AA2" w:rsidRPr="006D5511" w:rsidRDefault="008F1AA2" w:rsidP="00E86EAB">
      <w:pPr>
        <w:jc w:val="center"/>
        <w:rPr>
          <w:rFonts w:ascii="微软雅黑" w:eastAsia="微软雅黑" w:hAnsi="微软雅黑"/>
        </w:rPr>
      </w:pPr>
    </w:p>
    <w:p w:rsidR="00AF5892" w:rsidRDefault="00AF5892" w:rsidP="00E86EAB">
      <w:pPr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952500" cy="9262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402" cy="9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92" w:rsidRPr="006D5511" w:rsidRDefault="00AF5892" w:rsidP="00AF5892">
      <w:pPr>
        <w:rPr>
          <w:rFonts w:ascii="微软雅黑" w:eastAsia="微软雅黑" w:hAnsi="微软雅黑"/>
          <w:sz w:val="21"/>
          <w:szCs w:val="21"/>
        </w:rPr>
      </w:pPr>
    </w:p>
    <w:p w:rsidR="00E86EAB" w:rsidRDefault="00E86EAB" w:rsidP="00AF5892">
      <w:pPr>
        <w:rPr>
          <w:rFonts w:ascii="微软雅黑" w:eastAsia="微软雅黑" w:hAnsi="微软雅黑"/>
          <w:b/>
          <w:sz w:val="21"/>
          <w:szCs w:val="21"/>
        </w:rPr>
      </w:pPr>
    </w:p>
    <w:p w:rsidR="00E86EAB" w:rsidRDefault="00E86EAB" w:rsidP="00AF5892">
      <w:pPr>
        <w:rPr>
          <w:rFonts w:ascii="微软雅黑" w:eastAsia="微软雅黑" w:hAnsi="微软雅黑"/>
          <w:b/>
          <w:sz w:val="21"/>
          <w:szCs w:val="21"/>
        </w:rPr>
      </w:pPr>
    </w:p>
    <w:p w:rsidR="00AF5892" w:rsidRPr="006D5511" w:rsidRDefault="00AF5892" w:rsidP="00D214A2">
      <w:pPr>
        <w:jc w:val="center"/>
        <w:rPr>
          <w:rFonts w:ascii="微软雅黑" w:eastAsia="微软雅黑" w:hAnsi="微软雅黑"/>
          <w:b/>
          <w:sz w:val="21"/>
          <w:szCs w:val="21"/>
        </w:rPr>
      </w:pPr>
      <w:r w:rsidRPr="006D5511">
        <w:rPr>
          <w:rFonts w:ascii="微软雅黑" w:eastAsia="微软雅黑" w:hAnsi="微软雅黑" w:hint="eastAsia"/>
          <w:b/>
          <w:sz w:val="21"/>
          <w:szCs w:val="21"/>
        </w:rPr>
        <w:t>文档版本</w:t>
      </w:r>
      <w:r w:rsidR="00272C79">
        <w:rPr>
          <w:rFonts w:ascii="微软雅黑" w:eastAsia="微软雅黑" w:hAnsi="微软雅黑" w:hint="eastAsia"/>
          <w:b/>
          <w:sz w:val="21"/>
          <w:szCs w:val="21"/>
        </w:rPr>
        <w:tab/>
      </w:r>
      <w:r w:rsidR="003439BC">
        <w:rPr>
          <w:rFonts w:ascii="微软雅黑" w:eastAsia="微软雅黑" w:hAnsi="微软雅黑"/>
          <w:b/>
          <w:sz w:val="21"/>
          <w:szCs w:val="21"/>
        </w:rPr>
        <w:t>v</w:t>
      </w:r>
      <w:r w:rsidR="003439BC">
        <w:rPr>
          <w:rFonts w:ascii="微软雅黑" w:eastAsia="微软雅黑" w:hAnsi="微软雅黑" w:hint="eastAsia"/>
          <w:b/>
          <w:sz w:val="21"/>
          <w:szCs w:val="21"/>
        </w:rPr>
        <w:t>2</w:t>
      </w:r>
      <w:r w:rsidR="00272C79">
        <w:rPr>
          <w:rFonts w:ascii="微软雅黑" w:eastAsia="微软雅黑" w:hAnsi="微软雅黑"/>
          <w:b/>
          <w:sz w:val="21"/>
          <w:szCs w:val="21"/>
        </w:rPr>
        <w:t>.0</w:t>
      </w:r>
    </w:p>
    <w:p w:rsidR="00E86EAB" w:rsidRDefault="00AF5892" w:rsidP="00D214A2">
      <w:pPr>
        <w:jc w:val="center"/>
        <w:rPr>
          <w:rFonts w:ascii="微软雅黑" w:eastAsia="微软雅黑" w:hAnsi="微软雅黑"/>
          <w:b/>
        </w:rPr>
      </w:pPr>
      <w:r w:rsidRPr="006D5511">
        <w:rPr>
          <w:rFonts w:ascii="微软雅黑" w:eastAsia="微软雅黑" w:hAnsi="微软雅黑" w:hint="eastAsia"/>
          <w:b/>
          <w:sz w:val="21"/>
          <w:szCs w:val="21"/>
        </w:rPr>
        <w:t>发布日期</w:t>
      </w:r>
      <w:r w:rsidRPr="006D5511">
        <w:rPr>
          <w:rFonts w:ascii="微软雅黑" w:eastAsia="微软雅黑" w:hAnsi="微软雅黑" w:hint="eastAsia"/>
          <w:b/>
          <w:sz w:val="21"/>
          <w:szCs w:val="21"/>
        </w:rPr>
        <w:tab/>
      </w:r>
      <w:r w:rsidR="003439BC" w:rsidRPr="006D5511">
        <w:rPr>
          <w:rFonts w:ascii="微软雅黑" w:eastAsia="微软雅黑" w:hAnsi="微软雅黑" w:hint="eastAsia"/>
          <w:b/>
          <w:sz w:val="21"/>
          <w:szCs w:val="21"/>
        </w:rPr>
        <w:t>201</w:t>
      </w:r>
      <w:r w:rsidR="003439BC">
        <w:rPr>
          <w:rFonts w:ascii="微软雅黑" w:eastAsia="微软雅黑" w:hAnsi="微软雅黑" w:hint="eastAsia"/>
          <w:b/>
          <w:sz w:val="21"/>
          <w:szCs w:val="21"/>
        </w:rPr>
        <w:t>8</w:t>
      </w:r>
      <w:r w:rsidRPr="006D5511">
        <w:rPr>
          <w:rFonts w:ascii="微软雅黑" w:eastAsia="微软雅黑" w:hAnsi="微软雅黑" w:hint="eastAsia"/>
          <w:b/>
          <w:sz w:val="21"/>
          <w:szCs w:val="21"/>
        </w:rPr>
        <w:t>-</w:t>
      </w:r>
      <w:r w:rsidR="003439BC">
        <w:rPr>
          <w:rFonts w:ascii="微软雅黑" w:eastAsia="微软雅黑" w:hAnsi="微软雅黑" w:hint="eastAsia"/>
          <w:b/>
          <w:sz w:val="21"/>
          <w:szCs w:val="21"/>
        </w:rPr>
        <w:t>02</w:t>
      </w:r>
      <w:r w:rsidR="00272C79">
        <w:rPr>
          <w:rFonts w:ascii="微软雅黑" w:eastAsia="微软雅黑" w:hAnsi="微软雅黑" w:hint="eastAsia"/>
          <w:b/>
          <w:sz w:val="21"/>
          <w:szCs w:val="21"/>
        </w:rPr>
        <w:t>-</w:t>
      </w:r>
      <w:r w:rsidR="003439BC">
        <w:rPr>
          <w:rFonts w:ascii="微软雅黑" w:eastAsia="微软雅黑" w:hAnsi="微软雅黑" w:hint="eastAsia"/>
          <w:b/>
          <w:sz w:val="21"/>
          <w:szCs w:val="21"/>
        </w:rPr>
        <w:t>24</w:t>
      </w:r>
    </w:p>
    <w:p w:rsidR="00E86EAB" w:rsidRPr="0059466C" w:rsidRDefault="00E86EAB" w:rsidP="00E86EAB">
      <w:pPr>
        <w:jc w:val="center"/>
        <w:rPr>
          <w:rFonts w:ascii="微软雅黑" w:eastAsia="微软雅黑" w:hAnsi="微软雅黑"/>
        </w:rPr>
      </w:pPr>
    </w:p>
    <w:p w:rsidR="00AF5892" w:rsidRPr="008F1AA2" w:rsidRDefault="00AF5892" w:rsidP="008F1AA2">
      <w:pPr>
        <w:jc w:val="center"/>
        <w:rPr>
          <w:rFonts w:ascii="微软雅黑" w:eastAsia="微软雅黑" w:hAnsi="微软雅黑"/>
          <w:b/>
        </w:rPr>
      </w:pPr>
      <w:r w:rsidRPr="006D5511">
        <w:rPr>
          <w:rFonts w:ascii="微软雅黑" w:eastAsia="微软雅黑" w:hAnsi="微软雅黑" w:hint="eastAsia"/>
          <w:b/>
        </w:rPr>
        <w:t>华为技术有限公司</w:t>
      </w:r>
    </w:p>
    <w:tbl>
      <w:tblPr>
        <w:tblpPr w:leftFromText="180" w:rightFromText="180" w:vertAnchor="page" w:horzAnchor="margin" w:tblpY="1681"/>
        <w:tblW w:w="10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8911"/>
        <w:gridCol w:w="29"/>
        <w:gridCol w:w="1479"/>
      </w:tblGrid>
      <w:tr w:rsidR="009F6403" w:rsidTr="00D214A2">
        <w:trPr>
          <w:trHeight w:val="3500"/>
        </w:trPr>
        <w:tc>
          <w:tcPr>
            <w:tcW w:w="20" w:type="dxa"/>
            <w:vAlign w:val="bottom"/>
          </w:tcPr>
          <w:p w:rsidR="009F6403" w:rsidRPr="00B92D86" w:rsidRDefault="009F6403" w:rsidP="00D214A2"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8911" w:type="dxa"/>
            <w:vAlign w:val="bottom"/>
          </w:tcPr>
          <w:p w:rsidR="00081B7D" w:rsidRPr="006D5511" w:rsidRDefault="00081B7D" w:rsidP="00D214A2">
            <w:pPr>
              <w:pStyle w:val="Cover3"/>
              <w:jc w:val="both"/>
              <w:rPr>
                <w:rFonts w:ascii="微软雅黑" w:eastAsia="微软雅黑" w:hAnsi="微软雅黑" w:hint="default"/>
                <w:lang w:eastAsia="zh-CN"/>
              </w:rPr>
            </w:pPr>
            <w:r w:rsidRPr="006D5511">
              <w:rPr>
                <w:rFonts w:ascii="微软雅黑" w:eastAsia="微软雅黑" w:hAnsi="微软雅黑"/>
                <w:lang w:eastAsia="zh-CN"/>
              </w:rPr>
              <w:t>版权所有 © 华为技术有限公司</w:t>
            </w:r>
            <w:r w:rsidR="003439BC" w:rsidRPr="006D5511">
              <w:rPr>
                <w:rFonts w:ascii="微软雅黑" w:eastAsia="微软雅黑" w:hAnsi="微软雅黑"/>
                <w:lang w:eastAsia="zh-CN"/>
              </w:rPr>
              <w:t>201</w:t>
            </w:r>
            <w:r w:rsidR="003439BC">
              <w:rPr>
                <w:rFonts w:ascii="微软雅黑" w:eastAsia="微软雅黑" w:hAnsi="微软雅黑"/>
                <w:lang w:eastAsia="zh-CN"/>
              </w:rPr>
              <w:t>8</w:t>
            </w:r>
            <w:r w:rsidRPr="006D5511">
              <w:rPr>
                <w:rFonts w:ascii="微软雅黑" w:eastAsia="微软雅黑" w:hAnsi="微软雅黑"/>
                <w:lang w:eastAsia="zh-CN"/>
              </w:rPr>
              <w:t>。 保留一切权利。</w:t>
            </w:r>
          </w:p>
          <w:p w:rsidR="00081B7D" w:rsidRPr="006D5511" w:rsidRDefault="00081B7D" w:rsidP="00D214A2">
            <w:pPr>
              <w:pStyle w:val="CoverText"/>
              <w:widowControl w:val="0"/>
              <w:rPr>
                <w:rFonts w:ascii="微软雅黑" w:eastAsia="微软雅黑" w:hAnsi="微软雅黑"/>
              </w:rPr>
            </w:pPr>
            <w:r w:rsidRPr="006D5511">
              <w:rPr>
                <w:rFonts w:ascii="微软雅黑" w:eastAsia="微软雅黑" w:hAnsi="微软雅黑" w:hint="eastAsia"/>
              </w:rPr>
              <w:t>非经本公司书面许可，任何单位和个人不得擅自摘抄、复制本文档内容的部分或全部，并不得以任何形式传播。</w:t>
            </w:r>
          </w:p>
          <w:p w:rsidR="00081B7D" w:rsidRPr="006D5511" w:rsidRDefault="00081B7D" w:rsidP="00D214A2">
            <w:pPr>
              <w:pStyle w:val="Cover3"/>
              <w:jc w:val="both"/>
              <w:rPr>
                <w:rFonts w:ascii="微软雅黑" w:eastAsia="微软雅黑" w:hAnsi="微软雅黑" w:hint="default"/>
                <w:lang w:eastAsia="zh-CN"/>
              </w:rPr>
            </w:pPr>
          </w:p>
          <w:p w:rsidR="00081B7D" w:rsidRPr="006D5511" w:rsidRDefault="00081B7D" w:rsidP="00D214A2">
            <w:pPr>
              <w:pStyle w:val="Cover3"/>
              <w:jc w:val="both"/>
              <w:rPr>
                <w:rFonts w:ascii="微软雅黑" w:eastAsia="微软雅黑" w:hAnsi="微软雅黑" w:hint="default"/>
                <w:lang w:eastAsia="zh-CN"/>
              </w:rPr>
            </w:pPr>
            <w:r w:rsidRPr="006D5511">
              <w:rPr>
                <w:rFonts w:ascii="微软雅黑" w:eastAsia="微软雅黑" w:hAnsi="微软雅黑"/>
                <w:lang w:eastAsia="zh-CN"/>
              </w:rPr>
              <w:t>商标声明</w:t>
            </w:r>
          </w:p>
          <w:p w:rsidR="00081B7D" w:rsidRPr="006D5511" w:rsidRDefault="00081B7D" w:rsidP="00D214A2">
            <w:pPr>
              <w:pStyle w:val="CoverText"/>
              <w:widowControl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0" b="0"/>
                  <wp:docPr id="7" name="图片 7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5511">
              <w:rPr>
                <w:rFonts w:ascii="微软雅黑" w:eastAsia="微软雅黑" w:hAnsi="微软雅黑" w:hint="eastAsia"/>
              </w:rPr>
              <w:t>和其他华为商标均为华为技术有限公司的商标。</w:t>
            </w:r>
          </w:p>
          <w:p w:rsidR="00081B7D" w:rsidRPr="006D5511" w:rsidRDefault="00081B7D" w:rsidP="00D214A2">
            <w:pPr>
              <w:pStyle w:val="CoverText"/>
              <w:widowControl w:val="0"/>
              <w:rPr>
                <w:rFonts w:ascii="微软雅黑" w:eastAsia="微软雅黑" w:hAnsi="微软雅黑"/>
              </w:rPr>
            </w:pPr>
            <w:r w:rsidRPr="006D5511">
              <w:rPr>
                <w:rFonts w:ascii="微软雅黑" w:eastAsia="微软雅黑" w:hAnsi="微软雅黑" w:hint="eastAsia"/>
              </w:rPr>
              <w:t>本文档提及的其他所有商标或注册商标，由各自的所有人拥有。</w:t>
            </w:r>
          </w:p>
          <w:p w:rsidR="00081B7D" w:rsidRPr="006D5511" w:rsidRDefault="00081B7D" w:rsidP="00D214A2">
            <w:pPr>
              <w:pStyle w:val="Cover3"/>
              <w:jc w:val="both"/>
              <w:rPr>
                <w:rFonts w:ascii="微软雅黑" w:eastAsia="微软雅黑" w:hAnsi="微软雅黑" w:hint="default"/>
                <w:lang w:eastAsia="zh-CN"/>
              </w:rPr>
            </w:pPr>
          </w:p>
          <w:p w:rsidR="00081B7D" w:rsidRPr="006D5511" w:rsidRDefault="00081B7D" w:rsidP="00D214A2">
            <w:pPr>
              <w:pStyle w:val="Cover3"/>
              <w:jc w:val="both"/>
              <w:rPr>
                <w:rFonts w:ascii="微软雅黑" w:eastAsia="微软雅黑" w:hAnsi="微软雅黑" w:hint="default"/>
                <w:lang w:eastAsia="zh-CN"/>
              </w:rPr>
            </w:pPr>
            <w:r w:rsidRPr="006D5511">
              <w:rPr>
                <w:rFonts w:ascii="微软雅黑" w:eastAsia="微软雅黑" w:hAnsi="微软雅黑"/>
                <w:lang w:eastAsia="zh-CN"/>
              </w:rPr>
              <w:t>注意</w:t>
            </w:r>
          </w:p>
          <w:p w:rsidR="008F1AA2" w:rsidRDefault="00081B7D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8F1AA2">
              <w:rPr>
                <w:rFonts w:ascii="微软雅黑" w:eastAsia="微软雅黑" w:hAnsi="微软雅黑" w:hint="eastAsia"/>
                <w:sz w:val="20"/>
                <w:szCs w:val="20"/>
              </w:rPr>
              <w:t>本文档内容会不定期进行更新。除非另有约定，本文档仅作为使用指导，本文档中的所有陈述、信息和建议不构成任何明示或暗示的担保。</w:t>
            </w:r>
          </w:p>
          <w:p w:rsid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EB505B" w:rsidRP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EB505B">
              <w:rPr>
                <w:rFonts w:ascii="微软雅黑" w:eastAsia="微软雅黑" w:hAnsi="微软雅黑" w:hint="eastAsia"/>
                <w:sz w:val="20"/>
                <w:szCs w:val="20"/>
              </w:rPr>
              <w:t>HiAI申请方式</w:t>
            </w:r>
          </w:p>
          <w:p w:rsidR="00EB505B" w:rsidRP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EB505B">
              <w:rPr>
                <w:rFonts w:ascii="微软雅黑" w:eastAsia="微软雅黑" w:hAnsi="微软雅黑" w:hint="eastAsia"/>
                <w:sz w:val="20"/>
                <w:szCs w:val="20"/>
              </w:rPr>
              <w:t>1.发送申请邮件到到邮箱：developer@huawei.com</w:t>
            </w:r>
          </w:p>
          <w:p w:rsidR="00EB505B" w:rsidRP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EB505B">
              <w:rPr>
                <w:rFonts w:ascii="微软雅黑" w:eastAsia="微软雅黑" w:hAnsi="微软雅黑" w:hint="eastAsia"/>
                <w:sz w:val="20"/>
                <w:szCs w:val="20"/>
              </w:rPr>
              <w:t>2.邮件名称：HUAWEI HiAI+公司名称+产品名称</w:t>
            </w:r>
          </w:p>
          <w:p w:rsidR="00EB505B" w:rsidRP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EB505B">
              <w:rPr>
                <w:rFonts w:ascii="微软雅黑" w:eastAsia="微软雅黑" w:hAnsi="微软雅黑" w:hint="eastAsia"/>
                <w:sz w:val="20"/>
                <w:szCs w:val="20"/>
              </w:rPr>
              <w:t>3.邮件正文：合作公司+联系人+联系方式+联系邮箱</w:t>
            </w:r>
          </w:p>
          <w:p w:rsid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EB505B">
              <w:rPr>
                <w:rFonts w:ascii="微软雅黑" w:eastAsia="微软雅黑" w:hAnsi="微软雅黑" w:hint="eastAsia"/>
                <w:sz w:val="20"/>
                <w:szCs w:val="20"/>
              </w:rPr>
              <w:t>4.我们将在收到邮件的5个工作内邮件给您反馈结果，请您注意查收。</w:t>
            </w:r>
          </w:p>
          <w:p w:rsid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EB505B" w:rsidRPr="00EB505B" w:rsidRDefault="00EB505B" w:rsidP="00D214A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9F6403" w:rsidRDefault="008F1AA2" w:rsidP="00D214A2">
            <w:pPr>
              <w:pStyle w:val="TableTex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B3F5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官网：</w:t>
            </w:r>
          </w:p>
          <w:p w:rsidR="00EB505B" w:rsidRDefault="00EB505B" w:rsidP="00D214A2">
            <w:pPr>
              <w:pStyle w:val="TableText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BE20AA" w:rsidRPr="008F1AA2" w:rsidRDefault="00EB505B" w:rsidP="00D214A2">
            <w:pPr>
              <w:pStyle w:val="TableText"/>
              <w:rPr>
                <w:rFonts w:ascii="黑体" w:eastAsia="黑体"/>
                <w:b/>
              </w:rPr>
            </w:pPr>
            <w:r w:rsidRPr="0053406B">
              <w:rPr>
                <w:rStyle w:val="a6"/>
                <w:rFonts w:ascii="微软雅黑" w:eastAsia="微软雅黑" w:hAnsi="微软雅黑" w:cs="Arial"/>
                <w:noProof w:val="0"/>
                <w:color w:val="0000FF"/>
                <w:sz w:val="24"/>
                <w:szCs w:val="24"/>
              </w:rPr>
              <w:t>http://developer.huawei.com/consumer/cn/devunion/ui/server/HiAI.html</w:t>
            </w:r>
          </w:p>
        </w:tc>
        <w:tc>
          <w:tcPr>
            <w:tcW w:w="29" w:type="dxa"/>
            <w:vAlign w:val="bottom"/>
          </w:tcPr>
          <w:p w:rsidR="009F6403" w:rsidRDefault="009F6403" w:rsidP="00D214A2">
            <w:pPr>
              <w:widowControl w:val="0"/>
              <w:jc w:val="both"/>
            </w:pPr>
          </w:p>
        </w:tc>
        <w:tc>
          <w:tcPr>
            <w:tcW w:w="1479" w:type="dxa"/>
            <w:vAlign w:val="bottom"/>
          </w:tcPr>
          <w:p w:rsidR="009F6403" w:rsidRDefault="009F6403" w:rsidP="00D214A2">
            <w:pPr>
              <w:widowControl w:val="0"/>
              <w:spacing w:after="0" w:line="240" w:lineRule="auto"/>
              <w:jc w:val="both"/>
            </w:pPr>
          </w:p>
        </w:tc>
      </w:tr>
    </w:tbl>
    <w:p w:rsidR="009C683F" w:rsidRPr="00705B9B" w:rsidRDefault="009F6403" w:rsidP="00B64C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lang w:val="zh-CN"/>
        </w:rPr>
        <w:id w:val="-90234720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:rsidR="00F25DDF" w:rsidRDefault="00094DCB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r w:rsidRPr="00637ED3">
            <w:rPr>
              <w:rFonts w:ascii="微软雅黑" w:eastAsia="微软雅黑" w:hAnsi="微软雅黑" w:hint="eastAsia"/>
              <w:b/>
              <w:color w:val="000000" w:themeColor="text1"/>
              <w:sz w:val="44"/>
              <w:szCs w:val="44"/>
            </w:rPr>
            <w:t>目录</w:t>
          </w:r>
          <w:r w:rsidR="00D30C22" w:rsidRPr="00637ED3">
            <w:rPr>
              <w:rFonts w:ascii="微软雅黑" w:eastAsia="微软雅黑" w:hAnsi="微软雅黑"/>
            </w:rPr>
            <w:fldChar w:fldCharType="begin"/>
          </w:r>
          <w:r w:rsidR="004C6141" w:rsidRPr="00637ED3">
            <w:rPr>
              <w:rFonts w:ascii="微软雅黑" w:eastAsia="微软雅黑" w:hAnsi="微软雅黑"/>
            </w:rPr>
            <w:instrText xml:space="preserve"> TOC \o "1-3" \h \z \u </w:instrText>
          </w:r>
          <w:r w:rsidR="00D30C22" w:rsidRPr="00637ED3">
            <w:rPr>
              <w:rFonts w:ascii="微软雅黑" w:eastAsia="微软雅黑" w:hAnsi="微软雅黑"/>
            </w:rPr>
            <w:fldChar w:fldCharType="separate"/>
          </w:r>
          <w:hyperlink w:anchor="_Toc508113435" w:history="1">
            <w:r w:rsidR="00F25DDF" w:rsidRPr="00263F55">
              <w:rPr>
                <w:rStyle w:val="a6"/>
                <w:rFonts w:ascii="微软雅黑" w:eastAsia="微软雅黑" w:hAnsi="微软雅黑" w:cs="Arial" w:hint="eastAsia"/>
                <w:b/>
                <w:bCs/>
                <w:noProof/>
              </w:rPr>
              <w:t>华为</w:t>
            </w:r>
            <w:r w:rsidR="00F25DDF" w:rsidRPr="00263F55">
              <w:rPr>
                <w:rStyle w:val="a6"/>
                <w:rFonts w:ascii="微软雅黑" w:eastAsia="微软雅黑" w:hAnsi="微软雅黑" w:cs="Arial"/>
                <w:b/>
                <w:bCs/>
                <w:noProof/>
              </w:rPr>
              <w:t>HiAI DDK</w:t>
            </w:r>
            <w:r w:rsidR="00F25DDF" w:rsidRPr="00263F55">
              <w:rPr>
                <w:rStyle w:val="a6"/>
                <w:rFonts w:ascii="微软雅黑" w:eastAsia="微软雅黑" w:hAnsi="微软雅黑" w:cs="Arial" w:hint="eastAsia"/>
                <w:b/>
                <w:bCs/>
                <w:noProof/>
              </w:rPr>
              <w:t>集成手册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_Toc508113435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36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1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DDK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简介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_Toc508113436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37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2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DDK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包说明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_Toc508113437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38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2.1 App source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_Toc508113438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39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2.2 DDK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_Toc508113439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2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0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2.3 Documents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_Toc508113440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3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1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2.4 tools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_Toc508113441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3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2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3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集成概述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_Toc508113442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3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3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4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开发环境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_Toc508113443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4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4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5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模型转换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_Toc508113444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4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5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5.1 Caffe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模型转换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_Toc508113445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4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6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5.2 Tensorflow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模型转换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_Toc508113446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5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7" w:history="1"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 xml:space="preserve">5.2.1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离线模型生成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_Toc508113447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5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8" w:history="1"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 xml:space="preserve">5.2.2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模型参数文件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_Toc508113448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6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49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6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模型集成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_Toc508113449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7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0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 xml:space="preserve">6.1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生成离线模型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_Toc508113450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8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1" w:history="1"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>6.1.1 Caffe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模型转换</w:t>
            </w:r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>sample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_Toc508113451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8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2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 xml:space="preserve">6.2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接口集成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_Toc508113452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8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3" w:history="1"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 xml:space="preserve">6.2.1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创建模型管家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_Toc508113453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9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4" w:history="1">
            <w:r w:rsidR="00F25DDF" w:rsidRPr="00263F55">
              <w:rPr>
                <w:rStyle w:val="a6"/>
                <w:rFonts w:ascii="微软雅黑" w:eastAsia="微软雅黑" w:hAnsi="微软雅黑" w:cs="宋体"/>
                <w:noProof/>
              </w:rPr>
              <w:t>6.</w:t>
            </w:r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 xml:space="preserve">2.2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模型加载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_Toc508113454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12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5" w:history="1">
            <w:r w:rsidR="00F25DDF" w:rsidRPr="00263F55">
              <w:rPr>
                <w:rStyle w:val="a6"/>
                <w:rFonts w:ascii="微软雅黑" w:eastAsia="微软雅黑" w:hAnsi="微软雅黑" w:cs="宋体"/>
                <w:noProof/>
              </w:rPr>
              <w:t>6.</w:t>
            </w:r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 xml:space="preserve">2.3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运行模型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_Toc508113455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15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3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6" w:history="1">
            <w:r w:rsidR="00F25DDF" w:rsidRPr="00263F55">
              <w:rPr>
                <w:rStyle w:val="a6"/>
                <w:rFonts w:ascii="微软雅黑" w:eastAsia="微软雅黑" w:hAnsi="微软雅黑" w:cs="宋体"/>
                <w:noProof/>
              </w:rPr>
              <w:t>6.</w:t>
            </w:r>
            <w:r w:rsidR="00F25DDF" w:rsidRPr="00263F55">
              <w:rPr>
                <w:rStyle w:val="a6"/>
                <w:rFonts w:ascii="微软雅黑" w:eastAsia="微软雅黑" w:hAnsi="微软雅黑"/>
                <w:noProof/>
              </w:rPr>
              <w:t xml:space="preserve">2.4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noProof/>
              </w:rPr>
              <w:t>卸载模型以及销毁模型管家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_Toc508113456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19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2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7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 xml:space="preserve">6.3 </w:t>
            </w:r>
            <w:r w:rsidR="00F25DDF" w:rsidRPr="00263F55">
              <w:rPr>
                <w:rStyle w:val="a6"/>
                <w:rFonts w:ascii="微软雅黑" w:eastAsia="微软雅黑" w:hAnsi="微软雅黑" w:hint="eastAsia"/>
                <w:b/>
                <w:noProof/>
              </w:rPr>
              <w:t>错误码的定义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_Toc508113457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22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F25DDF" w:rsidRDefault="00D60E5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508113458" w:history="1"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7</w:t>
            </w:r>
            <w:r w:rsidR="00F25DDF">
              <w:rPr>
                <w:rFonts w:cstheme="minorBidi"/>
                <w:noProof/>
                <w:kern w:val="2"/>
                <w:sz w:val="21"/>
              </w:rPr>
              <w:tab/>
            </w:r>
            <w:r w:rsidR="00F25DDF" w:rsidRPr="00263F55">
              <w:rPr>
                <w:rStyle w:val="a6"/>
                <w:rFonts w:ascii="微软雅黑" w:eastAsia="微软雅黑" w:hAnsi="微软雅黑"/>
                <w:b/>
                <w:noProof/>
              </w:rPr>
              <w:t>Q&amp;A</w:t>
            </w:r>
            <w:r w:rsidR="00F25DDF">
              <w:rPr>
                <w:noProof/>
                <w:webHidden/>
              </w:rPr>
              <w:tab/>
            </w:r>
            <w:r w:rsidR="00D30C22">
              <w:rPr>
                <w:noProof/>
                <w:webHidden/>
              </w:rPr>
              <w:fldChar w:fldCharType="begin"/>
            </w:r>
            <w:r w:rsidR="00F25DDF">
              <w:rPr>
                <w:noProof/>
                <w:webHidden/>
              </w:rPr>
              <w:instrText xml:space="preserve"> PAGEREF _Toc508113458 \h </w:instrText>
            </w:r>
            <w:r w:rsidR="00D30C22">
              <w:rPr>
                <w:noProof/>
                <w:webHidden/>
              </w:rPr>
            </w:r>
            <w:r w:rsidR="00D30C22">
              <w:rPr>
                <w:noProof/>
                <w:webHidden/>
              </w:rPr>
              <w:fldChar w:fldCharType="separate"/>
            </w:r>
            <w:r w:rsidR="00F25DDF">
              <w:rPr>
                <w:noProof/>
                <w:webHidden/>
              </w:rPr>
              <w:t>22</w:t>
            </w:r>
            <w:r w:rsidR="00D30C22">
              <w:rPr>
                <w:noProof/>
                <w:webHidden/>
              </w:rPr>
              <w:fldChar w:fldCharType="end"/>
            </w:r>
          </w:hyperlink>
        </w:p>
        <w:p w:rsidR="00B64CBB" w:rsidRPr="00637ED3" w:rsidRDefault="00D30C22" w:rsidP="00910A12">
          <w:pPr>
            <w:pStyle w:val="10"/>
            <w:tabs>
              <w:tab w:val="left" w:pos="440"/>
              <w:tab w:val="right" w:leader="dot" w:pos="8630"/>
            </w:tabs>
            <w:rPr>
              <w:rFonts w:ascii="微软雅黑" w:eastAsia="微软雅黑" w:hAnsi="微软雅黑" w:cstheme="minorBidi"/>
              <w:noProof/>
            </w:rPr>
          </w:pPr>
          <w:r w:rsidRPr="00637ED3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:rsidR="00A92C4D" w:rsidRDefault="00A92C4D" w:rsidP="00D760A7">
      <w:pPr>
        <w:rPr>
          <w:rFonts w:ascii="微软雅黑" w:eastAsia="微软雅黑" w:hAnsi="微软雅黑" w:cstheme="majorBidi"/>
          <w:color w:val="2E74B5" w:themeColor="accent1" w:themeShade="BF"/>
          <w:sz w:val="32"/>
          <w:szCs w:val="32"/>
        </w:rPr>
        <w:sectPr w:rsidR="00A92C4D" w:rsidSect="009C683F">
          <w:headerReference w:type="default" r:id="rId11"/>
          <w:footerReference w:type="default" r:id="rId12"/>
          <w:pgSz w:w="12240" w:h="15840"/>
          <w:pgMar w:top="1440" w:right="1800" w:bottom="1440" w:left="1800" w:header="567" w:footer="708" w:gutter="0"/>
          <w:cols w:space="708"/>
          <w:titlePg/>
          <w:docGrid w:linePitch="360"/>
        </w:sectPr>
      </w:pPr>
    </w:p>
    <w:p w:rsidR="00A456C3" w:rsidRPr="00A456C3" w:rsidRDefault="00A456C3" w:rsidP="00715497">
      <w:pPr>
        <w:pageBreakBefore/>
        <w:shd w:val="clear" w:color="auto" w:fill="FFFFFF"/>
        <w:spacing w:before="240" w:after="60" w:line="240" w:lineRule="auto"/>
        <w:jc w:val="center"/>
        <w:outlineLvl w:val="1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0" w:name="_Toc508113435"/>
      <w:r w:rsidRPr="00A456C3">
        <w:rPr>
          <w:rFonts w:ascii="微软雅黑" w:eastAsia="微软雅黑" w:hAnsi="微软雅黑" w:cs="Arial" w:hint="eastAsia"/>
          <w:b/>
          <w:bCs/>
          <w:sz w:val="28"/>
          <w:szCs w:val="21"/>
        </w:rPr>
        <w:lastRenderedPageBreak/>
        <w:t>华为</w:t>
      </w:r>
      <w:r w:rsidRPr="00A456C3">
        <w:rPr>
          <w:rFonts w:ascii="微软雅黑" w:eastAsia="微软雅黑" w:hAnsi="微软雅黑" w:cs="Arial"/>
          <w:b/>
          <w:bCs/>
          <w:sz w:val="28"/>
          <w:szCs w:val="21"/>
        </w:rPr>
        <w:t>Hi</w:t>
      </w:r>
      <w:r w:rsidRPr="00A456C3">
        <w:rPr>
          <w:rFonts w:ascii="微软雅黑" w:eastAsia="微软雅黑" w:hAnsi="微软雅黑" w:cs="Arial" w:hint="eastAsia"/>
          <w:b/>
          <w:bCs/>
          <w:sz w:val="28"/>
          <w:szCs w:val="21"/>
        </w:rPr>
        <w:t>AI DDK集成手册</w:t>
      </w:r>
      <w:bookmarkEnd w:id="0"/>
    </w:p>
    <w:p w:rsidR="00827CC3" w:rsidRPr="00FD7799" w:rsidRDefault="00FD7799" w:rsidP="00827CC3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1" w:name="_Toc508113436"/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D</w:t>
      </w:r>
      <w:r>
        <w:rPr>
          <w:rFonts w:ascii="微软雅黑" w:eastAsia="微软雅黑" w:hAnsi="微软雅黑"/>
          <w:b/>
          <w:color w:val="000000" w:themeColor="text1"/>
          <w:sz w:val="28"/>
          <w:szCs w:val="28"/>
        </w:rPr>
        <w:t>DK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简介</w:t>
      </w:r>
      <w:bookmarkEnd w:id="1"/>
    </w:p>
    <w:p w:rsidR="00DE012B" w:rsidRPr="006B690B" w:rsidRDefault="00C601BB" w:rsidP="00CA2DCF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/>
          <w:color w:val="000000"/>
          <w:szCs w:val="21"/>
        </w:rPr>
        <w:t>Hi</w:t>
      </w:r>
      <w:r w:rsidR="001E79FA" w:rsidRPr="00705B9B">
        <w:rPr>
          <w:rFonts w:ascii="微软雅黑" w:eastAsia="微软雅黑" w:hAnsi="微软雅黑" w:cs="宋体" w:hint="eastAsia"/>
          <w:color w:val="000000"/>
          <w:szCs w:val="21"/>
        </w:rPr>
        <w:t>AI DDK</w:t>
      </w:r>
      <w:r w:rsidR="005D4AC8" w:rsidRPr="00705B9B">
        <w:rPr>
          <w:rFonts w:ascii="微软雅黑" w:eastAsia="微软雅黑" w:hAnsi="微软雅黑" w:cs="宋体" w:hint="eastAsia"/>
          <w:color w:val="000000"/>
          <w:szCs w:val="21"/>
        </w:rPr>
        <w:t>(Device Development Kit)</w:t>
      </w:r>
      <w:r w:rsidR="00C311E6" w:rsidRPr="00705B9B">
        <w:rPr>
          <w:rFonts w:ascii="微软雅黑" w:eastAsia="微软雅黑" w:hAnsi="微软雅黑" w:cs="宋体" w:hint="eastAsia"/>
          <w:color w:val="000000"/>
          <w:szCs w:val="21"/>
        </w:rPr>
        <w:t>是海思发布的人工智能计算SDK，该SDK</w:t>
      </w:r>
      <w:r w:rsidR="001E79FA" w:rsidRPr="00705B9B">
        <w:rPr>
          <w:rFonts w:ascii="微软雅黑" w:eastAsia="微软雅黑" w:hAnsi="微软雅黑" w:cs="宋体" w:hint="eastAsia"/>
          <w:color w:val="000000"/>
          <w:szCs w:val="21"/>
        </w:rPr>
        <w:t>面向人工智能应用程序开发人员</w:t>
      </w:r>
      <w:r w:rsidR="00C311E6" w:rsidRPr="00705B9B">
        <w:rPr>
          <w:rFonts w:ascii="微软雅黑" w:eastAsia="微软雅黑" w:hAnsi="微软雅黑" w:cs="宋体" w:hint="eastAsia"/>
          <w:color w:val="000000"/>
          <w:szCs w:val="21"/>
        </w:rPr>
        <w:t>和机器</w:t>
      </w:r>
      <w:r w:rsidR="00C311E6" w:rsidRPr="00705B9B">
        <w:rPr>
          <w:rFonts w:ascii="微软雅黑" w:eastAsia="微软雅黑" w:hAnsi="微软雅黑" w:cs="宋体"/>
          <w:color w:val="000000"/>
          <w:szCs w:val="21"/>
        </w:rPr>
        <w:t>学习算法人员</w:t>
      </w:r>
      <w:r w:rsidR="001E79FA" w:rsidRPr="00705B9B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="00C311E6" w:rsidRPr="00705B9B">
        <w:rPr>
          <w:rFonts w:ascii="微软雅黑" w:eastAsia="微软雅黑" w:hAnsi="微软雅黑" w:cs="宋体" w:hint="eastAsia"/>
          <w:color w:val="000000"/>
          <w:szCs w:val="21"/>
        </w:rPr>
        <w:t>通过</w:t>
      </w:r>
      <w:r w:rsidR="00C311E6" w:rsidRPr="00705B9B">
        <w:rPr>
          <w:rFonts w:ascii="微软雅黑" w:eastAsia="微软雅黑" w:hAnsi="微软雅黑" w:cs="宋体"/>
          <w:color w:val="000000"/>
          <w:szCs w:val="21"/>
        </w:rPr>
        <w:t>使用</w:t>
      </w:r>
      <w:r>
        <w:rPr>
          <w:rFonts w:ascii="微软雅黑" w:eastAsia="微软雅黑" w:hAnsi="微软雅黑" w:cs="宋体" w:hint="eastAsia"/>
          <w:color w:val="000000"/>
          <w:szCs w:val="21"/>
        </w:rPr>
        <w:t>Hi</w:t>
      </w:r>
      <w:r w:rsidR="00C311E6" w:rsidRPr="00705B9B">
        <w:rPr>
          <w:rFonts w:ascii="微软雅黑" w:eastAsia="微软雅黑" w:hAnsi="微软雅黑" w:cs="宋体"/>
          <w:color w:val="000000"/>
          <w:szCs w:val="21"/>
        </w:rPr>
        <w:t>AI DDK</w:t>
      </w:r>
      <w:r w:rsidR="00C311E6" w:rsidRPr="00705B9B">
        <w:rPr>
          <w:rFonts w:ascii="微软雅黑" w:eastAsia="微软雅黑" w:hAnsi="微软雅黑" w:cs="宋体" w:hint="eastAsia"/>
          <w:color w:val="000000"/>
          <w:szCs w:val="21"/>
        </w:rPr>
        <w:t>，可以更</w:t>
      </w:r>
      <w:r w:rsidR="00C311E6" w:rsidRPr="00705B9B">
        <w:rPr>
          <w:rFonts w:ascii="微软雅黑" w:eastAsia="微软雅黑" w:hAnsi="微软雅黑" w:cs="宋体"/>
          <w:color w:val="000000"/>
          <w:szCs w:val="21"/>
        </w:rPr>
        <w:t>好的提升移动端</w:t>
      </w:r>
      <w:r w:rsidR="00C311E6" w:rsidRPr="00705B9B">
        <w:rPr>
          <w:rFonts w:ascii="微软雅黑" w:eastAsia="微软雅黑" w:hAnsi="微软雅黑" w:cs="宋体" w:hint="eastAsia"/>
          <w:color w:val="000000"/>
          <w:szCs w:val="21"/>
        </w:rPr>
        <w:t>机器</w:t>
      </w:r>
      <w:r w:rsidR="00C311E6" w:rsidRPr="00705B9B">
        <w:rPr>
          <w:rFonts w:ascii="微软雅黑" w:eastAsia="微软雅黑" w:hAnsi="微软雅黑" w:cs="宋体"/>
          <w:color w:val="000000"/>
          <w:szCs w:val="21"/>
        </w:rPr>
        <w:t>学习</w:t>
      </w:r>
      <w:r w:rsidR="00C311E6" w:rsidRPr="00705B9B">
        <w:rPr>
          <w:rFonts w:ascii="微软雅黑" w:eastAsia="微软雅黑" w:hAnsi="微软雅黑" w:cs="宋体" w:hint="eastAsia"/>
          <w:color w:val="000000"/>
          <w:szCs w:val="21"/>
        </w:rPr>
        <w:t>模型</w:t>
      </w:r>
      <w:r w:rsidR="00C311E6" w:rsidRPr="00705B9B">
        <w:rPr>
          <w:rFonts w:ascii="微软雅黑" w:eastAsia="微软雅黑" w:hAnsi="微软雅黑" w:cs="宋体"/>
          <w:color w:val="000000"/>
          <w:szCs w:val="21"/>
        </w:rPr>
        <w:t>运行速度。</w:t>
      </w:r>
    </w:p>
    <w:p w:rsidR="002500C6" w:rsidRPr="00A456C3" w:rsidRDefault="002500C6" w:rsidP="00FD7799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2" w:name="_Toc508113437"/>
      <w:r w:rsidRPr="00A456C3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DDK包说明</w:t>
      </w:r>
      <w:bookmarkEnd w:id="2"/>
    </w:p>
    <w:p w:rsidR="00A52F65" w:rsidRPr="00705B9B" w:rsidRDefault="00A52F65" w:rsidP="00146D16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一个</w:t>
      </w:r>
      <w:r w:rsidRPr="00705B9B">
        <w:rPr>
          <w:rFonts w:ascii="微软雅黑" w:eastAsia="微软雅黑" w:hAnsi="微软雅黑" w:cs="宋体"/>
          <w:color w:val="000000"/>
          <w:szCs w:val="21"/>
        </w:rPr>
        <w:t>完整的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DDK</w:t>
      </w:r>
      <w:r w:rsidR="003172CA" w:rsidRPr="00705B9B">
        <w:rPr>
          <w:rFonts w:ascii="微软雅黑" w:eastAsia="微软雅黑" w:hAnsi="微软雅黑" w:cs="宋体" w:hint="eastAsia"/>
          <w:color w:val="000000"/>
          <w:szCs w:val="21"/>
        </w:rPr>
        <w:t>包</w:t>
      </w:r>
      <w:r w:rsidR="003172CA" w:rsidRPr="00705B9B">
        <w:rPr>
          <w:rFonts w:ascii="微软雅黑" w:eastAsia="微软雅黑" w:hAnsi="微软雅黑" w:cs="宋体"/>
          <w:color w:val="000000"/>
          <w:szCs w:val="21"/>
        </w:rPr>
        <w:t>含有如下图</w:t>
      </w:r>
      <w:r w:rsidR="003172CA" w:rsidRPr="00705B9B">
        <w:rPr>
          <w:rFonts w:ascii="微软雅黑" w:eastAsia="微软雅黑" w:hAnsi="微软雅黑" w:cs="宋体" w:hint="eastAsia"/>
          <w:color w:val="000000"/>
          <w:szCs w:val="21"/>
        </w:rPr>
        <w:t>1的</w:t>
      </w:r>
      <w:r w:rsidR="00657E79" w:rsidRPr="00705B9B">
        <w:rPr>
          <w:rFonts w:ascii="微软雅黑" w:eastAsia="微软雅黑" w:hAnsi="微软雅黑" w:cs="宋体" w:hint="eastAsia"/>
          <w:color w:val="000000"/>
          <w:szCs w:val="21"/>
        </w:rPr>
        <w:t>五个部分</w:t>
      </w:r>
      <w:r w:rsidR="007F6383" w:rsidRPr="00705B9B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7C589B" w:rsidRDefault="007C589B" w:rsidP="007C589B">
      <w:pPr>
        <w:spacing w:line="360" w:lineRule="auto"/>
        <w:ind w:firstLine="357"/>
        <w:jc w:val="center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/>
          <w:noProof/>
          <w:color w:val="000000"/>
          <w:szCs w:val="21"/>
        </w:rPr>
        <w:drawing>
          <wp:inline distT="0" distB="0" distL="0" distR="0">
            <wp:extent cx="1295581" cy="11241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1213-141647(eSpace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B" w:rsidRPr="00705B9B" w:rsidRDefault="007C589B" w:rsidP="007C589B">
      <w:pPr>
        <w:spacing w:line="360" w:lineRule="auto"/>
        <w:ind w:firstLine="357"/>
        <w:jc w:val="center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图1</w:t>
      </w:r>
      <w:r>
        <w:rPr>
          <w:rFonts w:ascii="微软雅黑" w:eastAsia="微软雅黑" w:hAnsi="微软雅黑" w:cs="宋体"/>
          <w:color w:val="00000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szCs w:val="21"/>
        </w:rPr>
        <w:t>DDK包</w:t>
      </w:r>
      <w:r>
        <w:rPr>
          <w:rFonts w:ascii="微软雅黑" w:eastAsia="微软雅黑" w:hAnsi="微软雅黑" w:cs="宋体"/>
          <w:color w:val="000000"/>
          <w:szCs w:val="21"/>
        </w:rPr>
        <w:t>内容</w:t>
      </w:r>
    </w:p>
    <w:p w:rsidR="00754A4F" w:rsidRPr="00705B9B" w:rsidRDefault="00A52F65" w:rsidP="005304E8">
      <w:pPr>
        <w:pStyle w:val="a3"/>
        <w:numPr>
          <w:ilvl w:val="0"/>
          <w:numId w:val="5"/>
        </w:num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app_source为</w:t>
      </w:r>
      <w:r w:rsidRPr="00705B9B">
        <w:rPr>
          <w:rFonts w:ascii="微软雅黑" w:eastAsia="微软雅黑" w:hAnsi="微软雅黑" w:cs="宋体"/>
          <w:color w:val="000000"/>
          <w:szCs w:val="21"/>
        </w:rPr>
        <w:t>Android demo app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的</w:t>
      </w:r>
      <w:r w:rsidR="00094DCB">
        <w:rPr>
          <w:rFonts w:ascii="微软雅黑" w:eastAsia="微软雅黑" w:hAnsi="微软雅黑" w:cs="宋体"/>
          <w:color w:val="000000"/>
          <w:szCs w:val="21"/>
        </w:rPr>
        <w:t>源码</w:t>
      </w:r>
      <w:r w:rsidR="00094DCB">
        <w:rPr>
          <w:rFonts w:ascii="微软雅黑" w:eastAsia="微软雅黑" w:hAnsi="微软雅黑" w:cs="宋体" w:hint="eastAsia"/>
          <w:color w:val="000000"/>
          <w:szCs w:val="21"/>
        </w:rPr>
        <w:t>，</w:t>
      </w:r>
    </w:p>
    <w:p w:rsidR="00754A4F" w:rsidRPr="00705B9B" w:rsidRDefault="00A52F65" w:rsidP="005304E8">
      <w:pPr>
        <w:pStyle w:val="a3"/>
        <w:numPr>
          <w:ilvl w:val="0"/>
          <w:numId w:val="5"/>
        </w:num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DDK为</w:t>
      </w:r>
      <w:r w:rsidR="000E37DD">
        <w:rPr>
          <w:rFonts w:ascii="微软雅黑" w:eastAsia="微软雅黑" w:hAnsi="微软雅黑" w:cs="宋体"/>
          <w:color w:val="000000"/>
          <w:szCs w:val="21"/>
        </w:rPr>
        <w:t>HiAI</w:t>
      </w:r>
      <w:r w:rsidR="00FF0580" w:rsidRPr="00705B9B">
        <w:rPr>
          <w:rFonts w:ascii="微软雅黑" w:eastAsia="微软雅黑" w:hAnsi="微软雅黑" w:cs="宋体" w:hint="eastAsia"/>
          <w:color w:val="000000"/>
          <w:szCs w:val="21"/>
        </w:rPr>
        <w:t>开放</w:t>
      </w:r>
      <w:r w:rsidRPr="00705B9B">
        <w:rPr>
          <w:rFonts w:ascii="微软雅黑" w:eastAsia="微软雅黑" w:hAnsi="微软雅黑" w:cs="宋体"/>
          <w:color w:val="000000"/>
          <w:szCs w:val="21"/>
        </w:rPr>
        <w:t>的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sdk</w:t>
      </w:r>
      <w:r w:rsidR="00094DCB">
        <w:rPr>
          <w:rFonts w:ascii="微软雅黑" w:eastAsia="微软雅黑" w:hAnsi="微软雅黑" w:cs="宋体" w:hint="eastAsia"/>
          <w:color w:val="000000"/>
          <w:szCs w:val="21"/>
        </w:rPr>
        <w:t>，</w:t>
      </w:r>
    </w:p>
    <w:p w:rsidR="00754A4F" w:rsidRPr="00705B9B" w:rsidRDefault="00A52F65" w:rsidP="005304E8">
      <w:pPr>
        <w:pStyle w:val="a3"/>
        <w:numPr>
          <w:ilvl w:val="0"/>
          <w:numId w:val="5"/>
        </w:num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/>
          <w:color w:val="000000"/>
          <w:szCs w:val="21"/>
        </w:rPr>
        <w:t>Document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为</w:t>
      </w:r>
      <w:r w:rsidR="007F6383" w:rsidRPr="00705B9B">
        <w:rPr>
          <w:rFonts w:ascii="微软雅黑" w:eastAsia="微软雅黑" w:hAnsi="微软雅黑" w:cs="宋体" w:hint="eastAsia"/>
          <w:color w:val="000000"/>
          <w:szCs w:val="21"/>
        </w:rPr>
        <w:t>开发参考</w:t>
      </w:r>
      <w:r w:rsidR="007F6383" w:rsidRPr="00705B9B">
        <w:rPr>
          <w:rFonts w:ascii="微软雅黑" w:eastAsia="微软雅黑" w:hAnsi="微软雅黑" w:cs="宋体"/>
          <w:color w:val="000000"/>
          <w:szCs w:val="21"/>
        </w:rPr>
        <w:t>文档</w:t>
      </w:r>
      <w:r w:rsidR="00094DCB">
        <w:rPr>
          <w:rFonts w:ascii="微软雅黑" w:eastAsia="微软雅黑" w:hAnsi="微软雅黑" w:cs="宋体" w:hint="eastAsia"/>
          <w:color w:val="000000"/>
          <w:szCs w:val="21"/>
        </w:rPr>
        <w:t>，</w:t>
      </w:r>
    </w:p>
    <w:p w:rsidR="00754A4F" w:rsidRPr="00371E50" w:rsidRDefault="00A52F65" w:rsidP="00371E50">
      <w:pPr>
        <w:pStyle w:val="a3"/>
        <w:numPr>
          <w:ilvl w:val="0"/>
          <w:numId w:val="5"/>
        </w:num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too</w:t>
      </w:r>
      <w:r w:rsidR="00AE5480">
        <w:rPr>
          <w:rFonts w:ascii="微软雅黑" w:eastAsia="微软雅黑" w:hAnsi="微软雅黑" w:cs="宋体"/>
          <w:color w:val="000000"/>
          <w:szCs w:val="21"/>
        </w:rPr>
        <w:t>l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s_caffe和tools_tensorflow</w:t>
      </w:r>
      <w:r w:rsidR="00284646" w:rsidRPr="00705B9B">
        <w:rPr>
          <w:rFonts w:ascii="微软雅黑" w:eastAsia="微软雅黑" w:hAnsi="微软雅黑" w:cs="宋体"/>
          <w:color w:val="000000"/>
          <w:szCs w:val="21"/>
        </w:rPr>
        <w:t>是用于</w:t>
      </w:r>
      <w:r w:rsidR="00284646" w:rsidRPr="00705B9B">
        <w:rPr>
          <w:rFonts w:ascii="微软雅黑" w:eastAsia="微软雅黑" w:hAnsi="微软雅黑" w:cs="宋体" w:hint="eastAsia"/>
          <w:color w:val="000000"/>
          <w:szCs w:val="21"/>
        </w:rPr>
        <w:t>生成</w:t>
      </w:r>
      <w:r w:rsidR="00284646" w:rsidRPr="00705B9B">
        <w:rPr>
          <w:rFonts w:ascii="微软雅黑" w:eastAsia="微软雅黑" w:hAnsi="微软雅黑" w:cs="宋体"/>
          <w:color w:val="000000"/>
          <w:szCs w:val="21"/>
        </w:rPr>
        <w:t>模型到指定格式的</w:t>
      </w:r>
      <w:r w:rsidR="00B16445" w:rsidRPr="00705B9B">
        <w:rPr>
          <w:rFonts w:ascii="微软雅黑" w:eastAsia="微软雅黑" w:hAnsi="微软雅黑" w:cs="宋体"/>
          <w:color w:val="000000"/>
          <w:szCs w:val="21"/>
        </w:rPr>
        <w:t>工具。</w:t>
      </w:r>
    </w:p>
    <w:p w:rsidR="00BA0ADB" w:rsidRPr="00827CC3" w:rsidRDefault="00AF7F12" w:rsidP="00294553">
      <w:pPr>
        <w:pStyle w:val="2"/>
        <w:keepLines w:val="0"/>
        <w:spacing w:before="240" w:after="240" w:line="240" w:lineRule="auto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3" w:name="_Toc496990841"/>
      <w:bookmarkStart w:id="4" w:name="_Toc497147548"/>
      <w:bookmarkStart w:id="5" w:name="_Toc497203049"/>
      <w:bookmarkStart w:id="6" w:name="_Toc498370111"/>
      <w:bookmarkStart w:id="7" w:name="_Toc498417769"/>
      <w:bookmarkStart w:id="8" w:name="_Toc500767374"/>
      <w:bookmarkStart w:id="9" w:name="_Toc500776163"/>
      <w:bookmarkStart w:id="10" w:name="_Toc500779215"/>
      <w:bookmarkStart w:id="11" w:name="_Toc500792838"/>
      <w:bookmarkStart w:id="12" w:name="_Toc500863307"/>
      <w:bookmarkStart w:id="13" w:name="_Toc501375688"/>
      <w:bookmarkStart w:id="14" w:name="_Toc501375727"/>
      <w:bookmarkStart w:id="15" w:name="_Toc50811343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2.1 </w:t>
      </w:r>
      <w:r w:rsidR="006B690B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App</w:t>
      </w:r>
      <w:r w:rsidR="00F94435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 </w:t>
      </w:r>
      <w:r w:rsidR="007A2B65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source</w:t>
      </w:r>
      <w:bookmarkStart w:id="16" w:name="_Toc496990843"/>
      <w:bookmarkStart w:id="17" w:name="_Toc497147551"/>
      <w:bookmarkStart w:id="18" w:name="_Toc497203052"/>
      <w:bookmarkStart w:id="19" w:name="_Toc498370114"/>
      <w:bookmarkStart w:id="20" w:name="_Toc498417772"/>
      <w:bookmarkEnd w:id="15"/>
    </w:p>
    <w:p w:rsidR="006B690B" w:rsidRPr="00705B9B" w:rsidRDefault="007C589B" w:rsidP="006B690B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/>
          <w:color w:val="000000"/>
          <w:szCs w:val="21"/>
        </w:rPr>
        <w:t>A</w:t>
      </w:r>
      <w:r w:rsidR="00F94435" w:rsidRPr="00705B9B">
        <w:rPr>
          <w:rFonts w:ascii="微软雅黑" w:eastAsia="微软雅黑" w:hAnsi="微软雅黑" w:cs="宋体"/>
          <w:color w:val="000000"/>
          <w:szCs w:val="21"/>
        </w:rPr>
        <w:t xml:space="preserve">pp </w:t>
      </w:r>
      <w:r w:rsidR="006C03CE" w:rsidRPr="00705B9B">
        <w:rPr>
          <w:rFonts w:ascii="微软雅黑" w:eastAsia="微软雅黑" w:hAnsi="微软雅黑" w:cs="宋体"/>
          <w:color w:val="000000"/>
          <w:szCs w:val="21"/>
        </w:rPr>
        <w:t>source</w:t>
      </w:r>
      <w:r w:rsidR="006C03CE" w:rsidRPr="00705B9B">
        <w:rPr>
          <w:rFonts w:ascii="微软雅黑" w:eastAsia="微软雅黑" w:hAnsi="微软雅黑" w:cs="宋体" w:hint="eastAsia"/>
          <w:color w:val="000000"/>
          <w:szCs w:val="21"/>
        </w:rPr>
        <w:t>以</w:t>
      </w:r>
      <w:r w:rsidR="00EE40D0">
        <w:rPr>
          <w:rFonts w:ascii="微软雅黑" w:eastAsia="微软雅黑" w:hAnsi="微软雅黑" w:cs="宋体" w:hint="eastAsia"/>
          <w:color w:val="000000"/>
          <w:szCs w:val="21"/>
        </w:rPr>
        <w:t>Squeeze</w:t>
      </w:r>
      <w:r w:rsidR="006C03CE" w:rsidRPr="00705B9B">
        <w:rPr>
          <w:rFonts w:ascii="微软雅黑" w:eastAsia="微软雅黑" w:hAnsi="微软雅黑" w:cs="宋体" w:hint="eastAsia"/>
          <w:color w:val="000000"/>
          <w:szCs w:val="21"/>
        </w:rPr>
        <w:t>分类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网络为例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(模型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下载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地址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：</w:t>
      </w:r>
      <w:r w:rsidR="00D273AE">
        <w:rPr>
          <w:rFonts w:hint="eastAsia"/>
        </w:rPr>
        <w:t xml:space="preserve"> </w:t>
      </w:r>
      <w:r w:rsidR="00D273AE" w:rsidRPr="009B6BB2">
        <w:rPr>
          <w:rFonts w:ascii="微软雅黑" w:eastAsia="微软雅黑" w:hAnsi="微软雅黑" w:cs="宋体"/>
          <w:color w:val="00B0F0"/>
          <w:szCs w:val="21"/>
          <w:u w:val="single"/>
        </w:rPr>
        <w:t>https://github.com/DeepScale/SqueezeNet/tree/master/SqueezeNet_v1.1</w:t>
      </w:r>
      <w:r w:rsidR="00893768" w:rsidRPr="009B6BB2">
        <w:rPr>
          <w:rFonts w:ascii="微软雅黑" w:eastAsia="微软雅黑" w:hAnsi="微软雅黑" w:cs="宋体" w:hint="eastAsia"/>
          <w:color w:val="000000"/>
          <w:szCs w:val="21"/>
        </w:rPr>
        <w:t>)，</w:t>
      </w:r>
      <w:r w:rsidR="00893768" w:rsidRPr="009B6BB2">
        <w:rPr>
          <w:rFonts w:ascii="微软雅黑" w:eastAsia="微软雅黑" w:hAnsi="微软雅黑" w:cs="宋体"/>
          <w:color w:val="000000"/>
          <w:szCs w:val="21"/>
        </w:rPr>
        <w:t>提供了从</w:t>
      </w:r>
      <w:r w:rsidR="00893768" w:rsidRPr="009B6BB2">
        <w:rPr>
          <w:rFonts w:ascii="微软雅黑" w:eastAsia="微软雅黑" w:hAnsi="微软雅黑" w:cs="宋体" w:hint="eastAsia"/>
          <w:color w:val="000000"/>
          <w:szCs w:val="21"/>
        </w:rPr>
        <w:t>输入</w:t>
      </w:r>
      <w:r w:rsidR="00893768" w:rsidRPr="009B6BB2">
        <w:rPr>
          <w:rFonts w:ascii="微软雅黑" w:eastAsia="微软雅黑" w:hAnsi="微软雅黑" w:cs="宋体"/>
          <w:color w:val="000000"/>
          <w:szCs w:val="21"/>
        </w:rPr>
        <w:t>前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处理到模型加载、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模型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前向计算，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前向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计算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结果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后处理，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模型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卸载，时间统计等一系列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sample code示例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，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同时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提供了同步</w:t>
      </w:r>
      <w:r w:rsidR="005021C5">
        <w:rPr>
          <w:rFonts w:ascii="微软雅黑" w:eastAsia="微软雅黑" w:hAnsi="微软雅黑" w:cs="宋体" w:hint="eastAsia"/>
          <w:color w:val="000000"/>
          <w:szCs w:val="21"/>
        </w:rPr>
        <w:t>，异步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方式</w:t>
      </w:r>
      <w:r w:rsidR="00893768" w:rsidRPr="00705B9B">
        <w:rPr>
          <w:rFonts w:ascii="微软雅黑" w:eastAsia="微软雅黑" w:hAnsi="微软雅黑" w:cs="宋体"/>
          <w:color w:val="000000"/>
          <w:szCs w:val="21"/>
        </w:rPr>
        <w:t>的</w:t>
      </w:r>
      <w:r w:rsidR="00893768" w:rsidRPr="00705B9B">
        <w:rPr>
          <w:rFonts w:ascii="微软雅黑" w:eastAsia="微软雅黑" w:hAnsi="微软雅黑" w:cs="宋体" w:hint="eastAsia"/>
          <w:color w:val="000000"/>
          <w:szCs w:val="21"/>
        </w:rPr>
        <w:t>sample code</w:t>
      </w:r>
      <w:r w:rsidR="006C03CE" w:rsidRPr="00705B9B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754A4F" w:rsidRPr="00705B9B" w:rsidRDefault="006C03CE" w:rsidP="00AF0E44">
      <w:pPr>
        <w:spacing w:after="0"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lastRenderedPageBreak/>
        <w:t>使用</w:t>
      </w:r>
      <w:r w:rsidRPr="00705B9B">
        <w:rPr>
          <w:rFonts w:ascii="微软雅黑" w:eastAsia="微软雅黑" w:hAnsi="微软雅黑" w:cs="宋体"/>
          <w:color w:val="000000"/>
          <w:szCs w:val="21"/>
        </w:rPr>
        <w:t>Android Studio(</w:t>
      </w:r>
      <w:ins w:id="21" w:author="Windows User" w:date="2018-03-08T20:50:00Z">
        <w:r w:rsidR="00313231">
          <w:rPr>
            <w:rFonts w:ascii="微软雅黑" w:eastAsia="微软雅黑" w:hAnsi="微软雅黑" w:cs="宋体"/>
            <w:color w:val="000000"/>
            <w:szCs w:val="21"/>
          </w:rPr>
          <w:t>2.2</w:t>
        </w:r>
      </w:ins>
      <w:bookmarkStart w:id="22" w:name="_GoBack"/>
      <w:bookmarkEnd w:id="22"/>
      <w:del w:id="23" w:author="Windows User" w:date="2018-03-08T20:50:00Z">
        <w:r w:rsidR="00DD54F5" w:rsidDel="00313231">
          <w:rPr>
            <w:rFonts w:ascii="微软雅黑" w:eastAsia="微软雅黑" w:hAnsi="微软雅黑" w:cs="宋体" w:hint="eastAsia"/>
            <w:color w:val="000000"/>
            <w:szCs w:val="21"/>
          </w:rPr>
          <w:delText>3.</w:delText>
        </w:r>
        <w:r w:rsidR="005021C5" w:rsidDel="00313231">
          <w:rPr>
            <w:rFonts w:ascii="微软雅黑" w:eastAsia="微软雅黑" w:hAnsi="微软雅黑" w:cs="宋体" w:hint="eastAsia"/>
            <w:color w:val="000000"/>
            <w:szCs w:val="21"/>
          </w:rPr>
          <w:delText>0.</w:delText>
        </w:r>
        <w:r w:rsidR="00DD54F5" w:rsidDel="00313231">
          <w:rPr>
            <w:rFonts w:ascii="微软雅黑" w:eastAsia="微软雅黑" w:hAnsi="微软雅黑" w:cs="宋体" w:hint="eastAsia"/>
            <w:color w:val="000000"/>
            <w:szCs w:val="21"/>
          </w:rPr>
          <w:delText>1</w:delText>
        </w:r>
      </w:del>
      <w:r w:rsidRPr="00705B9B">
        <w:rPr>
          <w:rFonts w:ascii="微软雅黑" w:eastAsia="微软雅黑" w:hAnsi="微软雅黑" w:cs="宋体" w:hint="eastAsia"/>
          <w:color w:val="000000"/>
          <w:szCs w:val="21"/>
        </w:rPr>
        <w:t>及</w:t>
      </w:r>
      <w:r w:rsidRPr="00705B9B">
        <w:rPr>
          <w:rFonts w:ascii="微软雅黑" w:eastAsia="微软雅黑" w:hAnsi="微软雅黑" w:cs="宋体"/>
          <w:color w:val="000000"/>
          <w:szCs w:val="21"/>
        </w:rPr>
        <w:t>以上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版本</w:t>
      </w:r>
      <w:r w:rsidRPr="00705B9B">
        <w:rPr>
          <w:rFonts w:ascii="微软雅黑" w:eastAsia="微软雅黑" w:hAnsi="微软雅黑" w:cs="宋体"/>
          <w:color w:val="000000"/>
          <w:szCs w:val="21"/>
        </w:rPr>
        <w:t>)</w:t>
      </w:r>
      <w:r w:rsidR="00754A4F" w:rsidRPr="00705B9B">
        <w:rPr>
          <w:rFonts w:ascii="微软雅黑" w:eastAsia="微软雅黑" w:hAnsi="微软雅黑" w:cs="宋体"/>
          <w:color w:val="000000"/>
          <w:szCs w:val="21"/>
        </w:rPr>
        <w:t>( 请参考</w:t>
      </w:r>
      <w:r w:rsidR="0059445C">
        <w:rPr>
          <w:rFonts w:ascii="微软雅黑" w:eastAsia="微软雅黑" w:hAnsi="微软雅黑" w:cs="宋体"/>
          <w:color w:val="000000"/>
          <w:szCs w:val="21"/>
        </w:rPr>
        <w:t>G</w:t>
      </w:r>
      <w:r w:rsidR="00754A4F"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oogle </w:t>
      </w:r>
      <w:r w:rsidR="0059445C">
        <w:rPr>
          <w:rFonts w:ascii="微软雅黑" w:eastAsia="微软雅黑" w:hAnsi="微软雅黑" w:cs="宋体"/>
          <w:color w:val="000000"/>
          <w:szCs w:val="21"/>
        </w:rPr>
        <w:t>A</w:t>
      </w:r>
      <w:r w:rsidR="0059445C"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ndroid </w:t>
      </w:r>
      <w:r w:rsidR="0059445C">
        <w:rPr>
          <w:rFonts w:ascii="微软雅黑" w:eastAsia="微软雅黑" w:hAnsi="微软雅黑" w:cs="宋体"/>
          <w:color w:val="000000"/>
          <w:szCs w:val="21"/>
        </w:rPr>
        <w:t>D</w:t>
      </w:r>
      <w:r w:rsidR="0059445C" w:rsidRPr="00705B9B">
        <w:rPr>
          <w:rFonts w:ascii="微软雅黑" w:eastAsia="微软雅黑" w:hAnsi="微软雅黑" w:cs="宋体" w:hint="eastAsia"/>
          <w:color w:val="000000"/>
          <w:szCs w:val="21"/>
        </w:rPr>
        <w:t>evelo</w:t>
      </w:r>
      <w:r w:rsidR="0059445C" w:rsidRPr="00705B9B">
        <w:rPr>
          <w:rFonts w:ascii="微软雅黑" w:eastAsia="微软雅黑" w:hAnsi="微软雅黑" w:cs="宋体"/>
          <w:color w:val="000000"/>
          <w:szCs w:val="21"/>
        </w:rPr>
        <w:t>p</w:t>
      </w:r>
      <w:r w:rsidR="0059445C">
        <w:rPr>
          <w:rFonts w:ascii="微软雅黑" w:eastAsia="微软雅黑" w:hAnsi="微软雅黑" w:cs="宋体"/>
          <w:color w:val="000000"/>
          <w:szCs w:val="21"/>
        </w:rPr>
        <w:t>ers</w:t>
      </w:r>
      <w:r w:rsidR="00754A4F" w:rsidRPr="00705B9B">
        <w:rPr>
          <w:rFonts w:ascii="微软雅黑" w:eastAsia="微软雅黑" w:hAnsi="微软雅黑" w:cs="宋体"/>
          <w:color w:val="000000"/>
          <w:szCs w:val="21"/>
        </w:rPr>
        <w:t>网站</w:t>
      </w:r>
      <w:r w:rsidR="00754A4F" w:rsidRPr="00705B9B">
        <w:rPr>
          <w:rFonts w:ascii="微软雅黑" w:eastAsia="微软雅黑" w:hAnsi="微软雅黑" w:cs="宋体" w:hint="eastAsia"/>
          <w:color w:val="000000"/>
          <w:szCs w:val="21"/>
        </w:rPr>
        <w:t>：</w:t>
      </w:r>
      <w:hyperlink r:id="rId14" w:history="1">
        <w:r w:rsidR="00754A4F" w:rsidRPr="00705B9B">
          <w:rPr>
            <w:rStyle w:val="a6"/>
            <w:rFonts w:ascii="微软雅黑" w:eastAsia="微软雅黑" w:hAnsi="微软雅黑"/>
          </w:rPr>
          <w:t>https://developer.android.com/studio/index.html</w:t>
        </w:r>
      </w:hyperlink>
      <w:r w:rsidR="00754A4F" w:rsidRPr="00705B9B">
        <w:rPr>
          <w:rFonts w:ascii="微软雅黑" w:eastAsia="微软雅黑" w:hAnsi="微软雅黑" w:hint="eastAsia"/>
        </w:rPr>
        <w:t>)</w:t>
      </w:r>
      <w:r w:rsidR="00FE56EB">
        <w:rPr>
          <w:rFonts w:ascii="微软雅黑" w:eastAsia="微软雅黑" w:hAnsi="微软雅黑" w:hint="eastAsia"/>
        </w:rPr>
        <w:t>。</w:t>
      </w:r>
    </w:p>
    <w:p w:rsidR="00F65BBF" w:rsidRDefault="006C03CE" w:rsidP="00AF0E44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导入</w:t>
      </w:r>
      <w:r w:rsidR="006B690B">
        <w:rPr>
          <w:rFonts w:ascii="微软雅黑" w:eastAsia="微软雅黑" w:hAnsi="微软雅黑" w:cs="宋体"/>
          <w:color w:val="000000"/>
          <w:szCs w:val="21"/>
        </w:rPr>
        <w:t>A</w:t>
      </w:r>
      <w:r w:rsidR="00F94435" w:rsidRPr="00705B9B">
        <w:rPr>
          <w:rFonts w:ascii="微软雅黑" w:eastAsia="微软雅黑" w:hAnsi="微软雅黑" w:cs="宋体"/>
          <w:color w:val="000000"/>
          <w:szCs w:val="21"/>
        </w:rPr>
        <w:t xml:space="preserve">pp </w:t>
      </w:r>
      <w:r w:rsidRPr="00705B9B">
        <w:rPr>
          <w:rFonts w:ascii="微软雅黑" w:eastAsia="微软雅黑" w:hAnsi="微软雅黑" w:cs="宋体"/>
          <w:color w:val="000000"/>
          <w:szCs w:val="21"/>
        </w:rPr>
        <w:t>source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源码</w:t>
      </w:r>
      <w:r w:rsidRPr="00705B9B">
        <w:rPr>
          <w:rFonts w:ascii="微软雅黑" w:eastAsia="微软雅黑" w:hAnsi="微软雅黑" w:cs="宋体"/>
          <w:color w:val="000000"/>
          <w:szCs w:val="21"/>
        </w:rPr>
        <w:t>，运行，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可以</w:t>
      </w:r>
      <w:r w:rsidRPr="00705B9B">
        <w:rPr>
          <w:rFonts w:ascii="微软雅黑" w:eastAsia="微软雅黑" w:hAnsi="微软雅黑" w:cs="宋体"/>
          <w:color w:val="000000"/>
          <w:szCs w:val="21"/>
        </w:rPr>
        <w:t>看到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app</w:t>
      </w:r>
      <w:r w:rsidRPr="00705B9B">
        <w:rPr>
          <w:rFonts w:ascii="微软雅黑" w:eastAsia="微软雅黑" w:hAnsi="微软雅黑" w:cs="宋体"/>
          <w:color w:val="000000"/>
          <w:szCs w:val="21"/>
        </w:rPr>
        <w:t>支持从图库中选择图片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或者</w:t>
      </w:r>
      <w:r w:rsidRPr="00705B9B">
        <w:rPr>
          <w:rFonts w:ascii="微软雅黑" w:eastAsia="微软雅黑" w:hAnsi="微软雅黑" w:cs="宋体"/>
          <w:color w:val="000000"/>
          <w:szCs w:val="21"/>
        </w:rPr>
        <w:t>拍照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去做</w:t>
      </w:r>
      <w:r w:rsidRPr="00705B9B">
        <w:rPr>
          <w:rFonts w:ascii="微软雅黑" w:eastAsia="微软雅黑" w:hAnsi="微软雅黑" w:cs="宋体"/>
          <w:color w:val="000000"/>
          <w:szCs w:val="21"/>
        </w:rPr>
        <w:t>分类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。</w:t>
      </w:r>
      <w:bookmarkEnd w:id="16"/>
      <w:r w:rsidR="00F94435" w:rsidRPr="00705B9B">
        <w:rPr>
          <w:rFonts w:ascii="微软雅黑" w:eastAsia="微软雅黑" w:hAnsi="微软雅黑" w:cs="宋体"/>
          <w:color w:val="000000"/>
          <w:szCs w:val="21"/>
        </w:rPr>
        <w:t>App</w:t>
      </w:r>
      <w:r w:rsidR="00F94435" w:rsidRPr="00705B9B">
        <w:rPr>
          <w:rFonts w:ascii="微软雅黑" w:eastAsia="微软雅黑" w:hAnsi="微软雅黑" w:cs="宋体" w:hint="eastAsia"/>
          <w:color w:val="000000"/>
          <w:szCs w:val="21"/>
        </w:rPr>
        <w:t>运行</w:t>
      </w:r>
      <w:r w:rsidR="00F94435" w:rsidRPr="00705B9B">
        <w:rPr>
          <w:rFonts w:ascii="微软雅黑" w:eastAsia="微软雅黑" w:hAnsi="微软雅黑" w:cs="宋体"/>
          <w:color w:val="000000"/>
          <w:szCs w:val="21"/>
        </w:rPr>
        <w:t>效果图如下图的图</w:t>
      </w:r>
      <w:r w:rsidR="00F94435" w:rsidRPr="00705B9B">
        <w:rPr>
          <w:rFonts w:ascii="微软雅黑" w:eastAsia="微软雅黑" w:hAnsi="微软雅黑" w:cs="宋体" w:hint="eastAsia"/>
          <w:color w:val="000000"/>
          <w:szCs w:val="21"/>
        </w:rPr>
        <w:t>2</w:t>
      </w:r>
      <w:bookmarkEnd w:id="17"/>
      <w:bookmarkEnd w:id="18"/>
      <w:bookmarkEnd w:id="19"/>
      <w:bookmarkEnd w:id="20"/>
      <w:r w:rsidR="00094DCB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4954EE" w:rsidRDefault="004954EE" w:rsidP="004954EE">
      <w:pPr>
        <w:spacing w:after="0" w:line="360" w:lineRule="auto"/>
        <w:jc w:val="center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szCs w:val="21"/>
        </w:rPr>
        <w:drawing>
          <wp:inline distT="0" distB="0" distL="0" distR="0">
            <wp:extent cx="3152982" cy="5143500"/>
            <wp:effectExtent l="19050" t="0" r="9318" b="0"/>
            <wp:docPr id="6" name="图片 5" descr="20180223-205058(eSpac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23-205058(eSpace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23" cy="51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29" w:rsidRPr="00705B9B" w:rsidRDefault="00FC00B5" w:rsidP="004C42AB">
      <w:pPr>
        <w:spacing w:after="0" w:line="360" w:lineRule="auto"/>
        <w:jc w:val="center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图</w:t>
      </w:r>
      <w:r w:rsidR="00264EDF">
        <w:rPr>
          <w:rFonts w:ascii="微软雅黑" w:eastAsia="微软雅黑" w:hAnsi="微软雅黑" w:cs="宋体" w:hint="eastAsia"/>
          <w:color w:val="000000"/>
          <w:szCs w:val="21"/>
        </w:rPr>
        <w:t>2</w:t>
      </w:r>
      <w:r w:rsidR="00182BFB">
        <w:rPr>
          <w:rFonts w:ascii="微软雅黑" w:eastAsia="微软雅黑" w:hAnsi="微软雅黑" w:cs="宋体" w:hint="eastAsia"/>
          <w:color w:val="000000"/>
          <w:szCs w:val="21"/>
        </w:rPr>
        <w:t>:</w:t>
      </w:r>
      <w:r w:rsidR="009B7C29">
        <w:rPr>
          <w:rFonts w:ascii="微软雅黑" w:eastAsia="微软雅黑" w:hAnsi="微软雅黑" w:cs="宋体" w:hint="eastAsia"/>
          <w:color w:val="000000"/>
          <w:szCs w:val="21"/>
        </w:rPr>
        <w:t xml:space="preserve"> </w:t>
      </w:r>
      <w:r w:rsidR="009B7C29">
        <w:rPr>
          <w:rFonts w:ascii="微软雅黑" w:eastAsia="微软雅黑" w:hAnsi="微软雅黑" w:cs="宋体"/>
          <w:color w:val="000000"/>
          <w:szCs w:val="21"/>
        </w:rPr>
        <w:t>DDK App运行效果</w:t>
      </w:r>
    </w:p>
    <w:p w:rsidR="009B2E53" w:rsidRPr="00827CC3" w:rsidRDefault="00AF7F12" w:rsidP="00827CC3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24" w:name="_Toc508113439"/>
      <w:r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2.2 </w:t>
      </w:r>
      <w:r w:rsidR="009B2E53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DDK</w:t>
      </w:r>
      <w:bookmarkEnd w:id="24"/>
    </w:p>
    <w:p w:rsidR="00754A4F" w:rsidRPr="00705B9B" w:rsidRDefault="001E79FA" w:rsidP="00D11171">
      <w:pPr>
        <w:spacing w:after="0" w:line="360" w:lineRule="auto"/>
        <w:ind w:firstLine="360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DDK包含</w:t>
      </w:r>
      <w:r w:rsidR="00754A4F" w:rsidRPr="00705B9B">
        <w:rPr>
          <w:rFonts w:ascii="微软雅黑" w:eastAsia="微软雅黑" w:hAnsi="微软雅黑" w:cs="宋体"/>
          <w:color w:val="000000"/>
          <w:szCs w:val="21"/>
        </w:rPr>
        <w:t>了两部分:</w:t>
      </w:r>
    </w:p>
    <w:p w:rsidR="00754A4F" w:rsidRPr="007C589B" w:rsidRDefault="00E82D3E" w:rsidP="007C589B">
      <w:pPr>
        <w:pStyle w:val="a3"/>
        <w:numPr>
          <w:ilvl w:val="0"/>
          <w:numId w:val="10"/>
        </w:numPr>
        <w:spacing w:after="0" w:line="360" w:lineRule="auto"/>
        <w:ind w:left="851"/>
        <w:rPr>
          <w:rFonts w:ascii="微软雅黑" w:eastAsia="微软雅黑" w:hAnsi="微软雅黑" w:cs="宋体"/>
          <w:color w:val="000000"/>
          <w:szCs w:val="21"/>
        </w:rPr>
      </w:pPr>
      <w:r w:rsidRPr="007C589B">
        <w:rPr>
          <w:rFonts w:ascii="微软雅黑" w:eastAsia="微软雅黑" w:hAnsi="微软雅黑" w:cs="宋体"/>
          <w:color w:val="000000"/>
          <w:szCs w:val="21"/>
        </w:rPr>
        <w:lastRenderedPageBreak/>
        <w:t>ai_ddk_demo</w:t>
      </w:r>
      <w:r w:rsidR="00944067">
        <w:rPr>
          <w:rFonts w:ascii="微软雅黑" w:eastAsia="微软雅黑" w:hAnsi="微软雅黑" w:cs="宋体" w:hint="eastAsia"/>
          <w:color w:val="000000"/>
          <w:szCs w:val="21"/>
        </w:rPr>
        <w:t>:使用</w:t>
      </w:r>
      <w:r w:rsidR="001E79FA" w:rsidRPr="007C589B">
        <w:rPr>
          <w:rFonts w:ascii="微软雅黑" w:eastAsia="微软雅黑" w:hAnsi="微软雅黑" w:cs="宋体" w:hint="eastAsia"/>
          <w:color w:val="000000"/>
          <w:szCs w:val="21"/>
        </w:rPr>
        <w:t>DDK</w:t>
      </w:r>
      <w:r w:rsidR="00944067">
        <w:rPr>
          <w:rFonts w:ascii="微软雅黑" w:eastAsia="微软雅黑" w:hAnsi="微软雅黑" w:cs="宋体" w:hint="eastAsia"/>
          <w:color w:val="000000"/>
          <w:szCs w:val="21"/>
        </w:rPr>
        <w:t>接口集成的图片分类识别</w:t>
      </w:r>
      <w:r w:rsidR="00754A4F" w:rsidRPr="007C589B">
        <w:rPr>
          <w:rFonts w:ascii="微软雅黑" w:eastAsia="微软雅黑" w:hAnsi="微软雅黑" w:cs="宋体"/>
          <w:color w:val="000000"/>
          <w:szCs w:val="21"/>
        </w:rPr>
        <w:t>示例程序</w:t>
      </w:r>
    </w:p>
    <w:p w:rsidR="00754A4F" w:rsidRPr="007C589B" w:rsidRDefault="00754A4F" w:rsidP="00B57A65">
      <w:pPr>
        <w:spacing w:after="0" w:line="360" w:lineRule="auto"/>
        <w:ind w:left="851"/>
        <w:rPr>
          <w:rFonts w:ascii="微软雅黑" w:eastAsia="微软雅黑" w:hAnsi="微软雅黑" w:cs="宋体"/>
          <w:color w:val="000000"/>
          <w:szCs w:val="21"/>
        </w:rPr>
      </w:pPr>
      <w:r w:rsidRPr="007C589B">
        <w:rPr>
          <w:rFonts w:ascii="微软雅黑" w:eastAsia="微软雅黑" w:hAnsi="微软雅黑" w:cs="宋体"/>
          <w:color w:val="000000"/>
          <w:szCs w:val="21"/>
        </w:rPr>
        <w:t>ai_ddk_demo</w:t>
      </w:r>
      <w:r w:rsidRPr="007C589B">
        <w:rPr>
          <w:rFonts w:ascii="微软雅黑" w:eastAsia="微软雅黑" w:hAnsi="微软雅黑" w:cs="宋体" w:hint="eastAsia"/>
          <w:color w:val="000000"/>
          <w:szCs w:val="21"/>
        </w:rPr>
        <w:t>中</w:t>
      </w:r>
      <w:r w:rsidR="00B57A65">
        <w:rPr>
          <w:rFonts w:ascii="微软雅黑" w:eastAsia="微软雅黑" w:hAnsi="微软雅黑" w:cs="宋体" w:hint="eastAsia"/>
          <w:color w:val="000000"/>
          <w:szCs w:val="21"/>
        </w:rPr>
        <w:t>classify_jni</w:t>
      </w:r>
      <w:r w:rsidR="007D7848">
        <w:rPr>
          <w:rFonts w:ascii="微软雅黑" w:eastAsia="微软雅黑" w:hAnsi="微软雅黑" w:cs="宋体" w:hint="eastAsia"/>
          <w:color w:val="000000"/>
          <w:szCs w:val="21"/>
        </w:rPr>
        <w:t>.</w:t>
      </w:r>
      <w:r w:rsidRPr="007C589B">
        <w:rPr>
          <w:rFonts w:ascii="微软雅黑" w:eastAsia="微软雅黑" w:hAnsi="微软雅黑" w:cs="宋体" w:hint="eastAsia"/>
          <w:color w:val="000000"/>
          <w:szCs w:val="21"/>
        </w:rPr>
        <w:t>cpp</w:t>
      </w:r>
      <w:r w:rsidRPr="007C589B">
        <w:rPr>
          <w:rFonts w:ascii="微软雅黑" w:eastAsia="微软雅黑" w:hAnsi="微软雅黑" w:cs="宋体"/>
          <w:color w:val="000000"/>
          <w:szCs w:val="21"/>
        </w:rPr>
        <w:t>提供的</w:t>
      </w:r>
      <w:r w:rsidR="009A1ED7">
        <w:rPr>
          <w:rFonts w:ascii="微软雅黑" w:eastAsia="微软雅黑" w:hAnsi="微软雅黑" w:cs="宋体" w:hint="eastAsia"/>
          <w:color w:val="000000"/>
          <w:szCs w:val="21"/>
        </w:rPr>
        <w:t>是同步</w:t>
      </w:r>
      <w:r w:rsidR="00DC508F">
        <w:rPr>
          <w:rFonts w:ascii="微软雅黑" w:eastAsia="微软雅黑" w:hAnsi="微软雅黑" w:cs="宋体" w:hint="eastAsia"/>
          <w:color w:val="000000"/>
          <w:szCs w:val="21"/>
        </w:rPr>
        <w:t>JNI</w:t>
      </w:r>
      <w:r w:rsidRPr="007C589B">
        <w:rPr>
          <w:rFonts w:ascii="微软雅黑" w:eastAsia="微软雅黑" w:hAnsi="微软雅黑" w:cs="宋体" w:hint="eastAsia"/>
          <w:color w:val="000000"/>
          <w:szCs w:val="21"/>
        </w:rPr>
        <w:t>接口</w:t>
      </w:r>
      <w:r w:rsidRPr="007C589B">
        <w:rPr>
          <w:rFonts w:ascii="微软雅黑" w:eastAsia="微软雅黑" w:hAnsi="微软雅黑" w:cs="宋体"/>
          <w:color w:val="000000"/>
          <w:szCs w:val="21"/>
        </w:rPr>
        <w:t>示例程序</w:t>
      </w:r>
      <w:r w:rsidRPr="007C589B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="007D7848">
        <w:rPr>
          <w:rFonts w:ascii="微软雅黑" w:eastAsia="微软雅黑" w:hAnsi="微软雅黑" w:cs="宋体" w:hint="eastAsia"/>
          <w:color w:val="000000"/>
          <w:szCs w:val="21"/>
        </w:rPr>
        <w:t>classify_</w:t>
      </w:r>
      <w:r w:rsidR="00DC508F">
        <w:rPr>
          <w:rFonts w:ascii="微软雅黑" w:eastAsia="微软雅黑" w:hAnsi="微软雅黑" w:cs="宋体" w:hint="eastAsia"/>
          <w:color w:val="000000"/>
          <w:szCs w:val="21"/>
        </w:rPr>
        <w:t>async_</w:t>
      </w:r>
      <w:r w:rsidR="007D7848">
        <w:rPr>
          <w:rFonts w:ascii="微软雅黑" w:eastAsia="微软雅黑" w:hAnsi="微软雅黑" w:cs="宋体" w:hint="eastAsia"/>
          <w:color w:val="000000"/>
          <w:szCs w:val="21"/>
        </w:rPr>
        <w:t>jni</w:t>
      </w:r>
      <w:r w:rsidR="00680004">
        <w:rPr>
          <w:rFonts w:ascii="微软雅黑" w:eastAsia="微软雅黑" w:hAnsi="微软雅黑" w:cs="宋体" w:hint="eastAsia"/>
          <w:color w:val="000000"/>
          <w:szCs w:val="21"/>
        </w:rPr>
        <w:t>.</w:t>
      </w:r>
      <w:r w:rsidR="007D7848" w:rsidRPr="007C589B">
        <w:rPr>
          <w:rFonts w:ascii="微软雅黑" w:eastAsia="微软雅黑" w:hAnsi="微软雅黑" w:cs="宋体" w:hint="eastAsia"/>
          <w:color w:val="000000"/>
          <w:szCs w:val="21"/>
        </w:rPr>
        <w:t>cpp</w:t>
      </w:r>
      <w:r w:rsidR="00DC508F" w:rsidRPr="007C589B">
        <w:rPr>
          <w:rFonts w:ascii="微软雅黑" w:eastAsia="微软雅黑" w:hAnsi="微软雅黑" w:cs="宋体"/>
          <w:color w:val="000000"/>
          <w:szCs w:val="21"/>
        </w:rPr>
        <w:t>提供的</w:t>
      </w:r>
      <w:r w:rsidR="00DC508F">
        <w:rPr>
          <w:rFonts w:ascii="微软雅黑" w:eastAsia="微软雅黑" w:hAnsi="微软雅黑" w:cs="宋体" w:hint="eastAsia"/>
          <w:color w:val="000000"/>
          <w:szCs w:val="21"/>
        </w:rPr>
        <w:t>是异步JNI</w:t>
      </w:r>
      <w:r w:rsidR="00DC508F" w:rsidRPr="007C589B">
        <w:rPr>
          <w:rFonts w:ascii="微软雅黑" w:eastAsia="微软雅黑" w:hAnsi="微软雅黑" w:cs="宋体" w:hint="eastAsia"/>
          <w:color w:val="000000"/>
          <w:szCs w:val="21"/>
        </w:rPr>
        <w:t>接口</w:t>
      </w:r>
      <w:r w:rsidR="00DC508F" w:rsidRPr="007C589B">
        <w:rPr>
          <w:rFonts w:ascii="微软雅黑" w:eastAsia="微软雅黑" w:hAnsi="微软雅黑" w:cs="宋体"/>
          <w:color w:val="000000"/>
          <w:szCs w:val="21"/>
        </w:rPr>
        <w:t>示例程序</w:t>
      </w:r>
      <w:r w:rsidRPr="007C589B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754A4F" w:rsidRPr="007C589B" w:rsidRDefault="00E82D3E" w:rsidP="007C589B">
      <w:pPr>
        <w:pStyle w:val="a3"/>
        <w:numPr>
          <w:ilvl w:val="0"/>
          <w:numId w:val="10"/>
        </w:numPr>
        <w:spacing w:after="0" w:line="360" w:lineRule="auto"/>
        <w:ind w:left="851"/>
        <w:rPr>
          <w:rFonts w:ascii="微软雅黑" w:eastAsia="微软雅黑" w:hAnsi="微软雅黑" w:cs="宋体"/>
          <w:color w:val="000000"/>
          <w:szCs w:val="21"/>
        </w:rPr>
      </w:pPr>
      <w:r w:rsidRPr="007C589B">
        <w:rPr>
          <w:rFonts w:ascii="微软雅黑" w:eastAsia="微软雅黑" w:hAnsi="微软雅黑" w:cs="宋体" w:hint="eastAsia"/>
          <w:color w:val="000000"/>
          <w:szCs w:val="21"/>
        </w:rPr>
        <w:t>ai_ddk</w:t>
      </w:r>
      <w:r w:rsidR="001E79FA" w:rsidRPr="007C589B">
        <w:rPr>
          <w:rFonts w:ascii="微软雅黑" w:eastAsia="微软雅黑" w:hAnsi="微软雅黑" w:cs="宋体" w:hint="eastAsia"/>
          <w:color w:val="000000"/>
          <w:szCs w:val="21"/>
        </w:rPr>
        <w:t>_</w:t>
      </w:r>
      <w:r w:rsidR="009A1ED7">
        <w:rPr>
          <w:rFonts w:ascii="微软雅黑" w:eastAsia="微软雅黑" w:hAnsi="微软雅黑" w:cs="宋体" w:hint="eastAsia"/>
          <w:color w:val="000000"/>
          <w:szCs w:val="21"/>
        </w:rPr>
        <w:t>lib</w:t>
      </w:r>
      <w:r w:rsidR="001E79FA" w:rsidRPr="007C589B">
        <w:rPr>
          <w:rFonts w:ascii="微软雅黑" w:eastAsia="微软雅黑" w:hAnsi="微软雅黑" w:cs="宋体"/>
          <w:color w:val="000000"/>
          <w:szCs w:val="21"/>
        </w:rPr>
        <w:t>依赖库和</w:t>
      </w:r>
      <w:r w:rsidR="001E79FA" w:rsidRPr="007C589B">
        <w:rPr>
          <w:rFonts w:ascii="微软雅黑" w:eastAsia="微软雅黑" w:hAnsi="微软雅黑" w:cs="宋体" w:hint="eastAsia"/>
          <w:color w:val="000000"/>
          <w:szCs w:val="21"/>
        </w:rPr>
        <w:t>相关</w:t>
      </w:r>
      <w:r w:rsidR="00EA4A38" w:rsidRPr="007C589B">
        <w:rPr>
          <w:rFonts w:ascii="微软雅黑" w:eastAsia="微软雅黑" w:hAnsi="微软雅黑" w:cs="宋体"/>
          <w:color w:val="000000"/>
          <w:szCs w:val="21"/>
        </w:rPr>
        <w:t>头文件</w:t>
      </w:r>
      <w:r w:rsidR="001E79FA" w:rsidRPr="007C589B">
        <w:rPr>
          <w:rFonts w:ascii="微软雅黑" w:eastAsia="微软雅黑" w:hAnsi="微软雅黑" w:cs="宋体"/>
          <w:color w:val="000000"/>
          <w:szCs w:val="21"/>
        </w:rPr>
        <w:t>。</w:t>
      </w:r>
    </w:p>
    <w:p w:rsidR="00E13DF4" w:rsidRDefault="009A1ED7" w:rsidP="00371E50">
      <w:pPr>
        <w:spacing w:after="0" w:line="360" w:lineRule="auto"/>
        <w:ind w:left="851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libai</w:t>
      </w:r>
      <w:r w:rsidR="00E13DF4">
        <w:rPr>
          <w:rFonts w:ascii="微软雅黑" w:eastAsia="微软雅黑" w:hAnsi="微软雅黑" w:cs="宋体" w:hint="eastAsia"/>
          <w:color w:val="000000"/>
          <w:szCs w:val="21"/>
        </w:rPr>
        <w:t>_client.so是DDK依赖的动态库;</w:t>
      </w:r>
    </w:p>
    <w:p w:rsidR="00754A4F" w:rsidRPr="00705B9B" w:rsidRDefault="00E13DF4" w:rsidP="00371E50">
      <w:pPr>
        <w:spacing w:after="0" w:line="360" w:lineRule="auto"/>
        <w:ind w:left="851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HIAIModelManager.h 是DDK中的头文件,包含了一些动态库中的函数声明</w:t>
      </w:r>
    </w:p>
    <w:p w:rsidR="00B33C44" w:rsidRPr="00827CC3" w:rsidRDefault="00AF7F12" w:rsidP="00D942BA">
      <w:pPr>
        <w:pStyle w:val="2"/>
        <w:keepLines w:val="0"/>
        <w:tabs>
          <w:tab w:val="left" w:pos="5420"/>
        </w:tabs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25" w:name="_Toc508113440"/>
      <w:r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2.3 </w:t>
      </w:r>
      <w:r w:rsidR="003E7964" w:rsidRPr="00827CC3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Document</w:t>
      </w:r>
      <w:r w:rsidR="003E7964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s</w:t>
      </w:r>
      <w:bookmarkEnd w:id="25"/>
      <w:r w:rsidR="00D942BA">
        <w:rPr>
          <w:rFonts w:ascii="微软雅黑" w:eastAsia="微软雅黑" w:hAnsi="微软雅黑" w:cs="Times New Roman"/>
          <w:b/>
          <w:color w:val="auto"/>
          <w:sz w:val="24"/>
          <w:szCs w:val="24"/>
        </w:rPr>
        <w:tab/>
      </w:r>
    </w:p>
    <w:p w:rsidR="00754A4F" w:rsidRPr="00705B9B" w:rsidRDefault="00C604D5" w:rsidP="00B33C44">
      <w:pPr>
        <w:spacing w:after="0" w:line="360" w:lineRule="auto"/>
        <w:ind w:firstLine="432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包含</w:t>
      </w:r>
      <w:r w:rsidR="00F15D38">
        <w:rPr>
          <w:rFonts w:ascii="微软雅黑" w:eastAsia="微软雅黑" w:hAnsi="微软雅黑" w:cs="宋体" w:hint="eastAsia"/>
          <w:color w:val="000000"/>
          <w:szCs w:val="21"/>
        </w:rPr>
        <w:t>两个</w:t>
      </w:r>
      <w:r w:rsidR="00754A4F" w:rsidRPr="00705B9B">
        <w:rPr>
          <w:rFonts w:ascii="微软雅黑" w:eastAsia="微软雅黑" w:hAnsi="微软雅黑" w:cs="宋体" w:hint="eastAsia"/>
          <w:color w:val="000000"/>
          <w:szCs w:val="21"/>
        </w:rPr>
        <w:t>文档</w:t>
      </w:r>
      <w:r w:rsidR="00754A4F" w:rsidRPr="00705B9B">
        <w:rPr>
          <w:rFonts w:ascii="微软雅黑" w:eastAsia="微软雅黑" w:hAnsi="微软雅黑" w:cs="宋体"/>
          <w:color w:val="000000"/>
          <w:szCs w:val="21"/>
        </w:rPr>
        <w:t>：</w:t>
      </w:r>
    </w:p>
    <w:p w:rsidR="00754A4F" w:rsidRPr="00705B9B" w:rsidRDefault="00B33C44" w:rsidP="005304E8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DDK</w:t>
      </w:r>
      <w:r w:rsidR="00332C35" w:rsidRPr="00705B9B">
        <w:rPr>
          <w:rFonts w:ascii="微软雅黑" w:eastAsia="微软雅黑" w:hAnsi="微软雅黑" w:cs="宋体" w:hint="eastAsia"/>
          <w:color w:val="000000"/>
          <w:szCs w:val="21"/>
        </w:rPr>
        <w:t>集成手册</w:t>
      </w:r>
      <w:r w:rsidR="00094DCB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Pr="00705B9B">
        <w:rPr>
          <w:rFonts w:ascii="微软雅黑" w:eastAsia="微软雅黑" w:hAnsi="微软雅黑" w:cs="宋体"/>
          <w:color w:val="000000"/>
          <w:szCs w:val="21"/>
        </w:rPr>
        <w:t>即本文档，</w:t>
      </w:r>
      <w:r w:rsidR="00CE2097" w:rsidRPr="00705B9B">
        <w:rPr>
          <w:rFonts w:ascii="微软雅黑" w:eastAsia="微软雅黑" w:hAnsi="微软雅黑" w:cs="宋体" w:hint="eastAsia"/>
          <w:color w:val="000000"/>
          <w:szCs w:val="21"/>
        </w:rPr>
        <w:t>通过一个整体流程的案例</w:t>
      </w:r>
      <w:r w:rsidRPr="00705B9B">
        <w:rPr>
          <w:rFonts w:ascii="微软雅黑" w:eastAsia="微软雅黑" w:hAnsi="微软雅黑" w:cs="宋体"/>
          <w:color w:val="000000"/>
          <w:szCs w:val="21"/>
        </w:rPr>
        <w:t>介绍如何使用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kirin DDK</w:t>
      </w:r>
    </w:p>
    <w:p w:rsidR="00137323" w:rsidRPr="00371E50" w:rsidRDefault="00B33C44" w:rsidP="00371E50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/>
          <w:color w:val="000000"/>
          <w:szCs w:val="21"/>
        </w:rPr>
        <w:t>接口说明文档，对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DDK中</w:t>
      </w:r>
      <w:r w:rsidRPr="00705B9B">
        <w:rPr>
          <w:rFonts w:ascii="微软雅黑" w:eastAsia="微软雅黑" w:hAnsi="微软雅黑" w:cs="宋体"/>
          <w:color w:val="000000"/>
          <w:szCs w:val="21"/>
        </w:rPr>
        <w:t>提供的接口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做</w:t>
      </w:r>
      <w:r w:rsidRPr="00705B9B">
        <w:rPr>
          <w:rFonts w:ascii="微软雅黑" w:eastAsia="微软雅黑" w:hAnsi="微软雅黑" w:cs="宋体"/>
          <w:color w:val="000000"/>
          <w:szCs w:val="21"/>
        </w:rPr>
        <w:t>了详细阐述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EF77F7" w:rsidRPr="00827CC3" w:rsidRDefault="00AF7F12" w:rsidP="00827CC3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26" w:name="_Toc508113441"/>
      <w:r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2.4 </w:t>
      </w:r>
      <w:r w:rsidR="00EF77F7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tools</w:t>
      </w:r>
      <w:bookmarkEnd w:id="26"/>
    </w:p>
    <w:p w:rsidR="002500C6" w:rsidRPr="00705B9B" w:rsidRDefault="00EF77F7" w:rsidP="00CA2DCF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caffe</w:t>
      </w:r>
      <w:r w:rsidRPr="00705B9B">
        <w:rPr>
          <w:rFonts w:ascii="微软雅黑" w:eastAsia="微软雅黑" w:hAnsi="微软雅黑" w:cs="宋体"/>
          <w:color w:val="000000"/>
          <w:szCs w:val="21"/>
        </w:rPr>
        <w:t>模型和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tensorflow模型使用</w:t>
      </w:r>
      <w:r w:rsidR="000E37DD">
        <w:rPr>
          <w:rFonts w:ascii="微软雅黑" w:eastAsia="微软雅黑" w:hAnsi="微软雅黑" w:cs="宋体"/>
          <w:color w:val="000000"/>
          <w:szCs w:val="21"/>
        </w:rPr>
        <w:t>Hi</w:t>
      </w:r>
      <w:r w:rsidRPr="00705B9B">
        <w:rPr>
          <w:rFonts w:ascii="微软雅黑" w:eastAsia="微软雅黑" w:hAnsi="微软雅黑" w:cs="宋体"/>
          <w:color w:val="000000"/>
          <w:szCs w:val="21"/>
        </w:rPr>
        <w:t xml:space="preserve">AI 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加速</w:t>
      </w:r>
      <w:r w:rsidRPr="00705B9B">
        <w:rPr>
          <w:rFonts w:ascii="微软雅黑" w:eastAsia="微软雅黑" w:hAnsi="微软雅黑" w:cs="宋体"/>
          <w:color w:val="000000"/>
          <w:szCs w:val="21"/>
        </w:rPr>
        <w:t>，需先转换成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指定</w:t>
      </w:r>
      <w:r w:rsidRPr="00705B9B">
        <w:rPr>
          <w:rFonts w:ascii="微软雅黑" w:eastAsia="微软雅黑" w:hAnsi="微软雅黑" w:cs="宋体"/>
          <w:color w:val="000000"/>
          <w:szCs w:val="21"/>
        </w:rPr>
        <w:t>的格式，针对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caffe和tensorflow分别</w:t>
      </w:r>
      <w:r w:rsidRPr="00705B9B">
        <w:rPr>
          <w:rFonts w:ascii="微软雅黑" w:eastAsia="微软雅黑" w:hAnsi="微软雅黑" w:cs="宋体"/>
          <w:color w:val="000000"/>
          <w:szCs w:val="21"/>
        </w:rPr>
        <w:t>提供了转换工具。具体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使用</w:t>
      </w:r>
      <w:r w:rsidRPr="00705B9B">
        <w:rPr>
          <w:rFonts w:ascii="微软雅黑" w:eastAsia="微软雅黑" w:hAnsi="微软雅黑" w:cs="宋体"/>
          <w:color w:val="000000"/>
          <w:szCs w:val="21"/>
        </w:rPr>
        <w:t>方式参见</w:t>
      </w:r>
      <w:r w:rsidR="00AA74EB">
        <w:rPr>
          <w:rFonts w:ascii="微软雅黑" w:eastAsia="微软雅黑" w:hAnsi="微软雅黑" w:cs="宋体" w:hint="eastAsia"/>
          <w:color w:val="000000"/>
          <w:szCs w:val="21"/>
        </w:rPr>
        <w:t>第5章</w:t>
      </w:r>
      <w:r w:rsidRPr="00705B9B">
        <w:rPr>
          <w:rFonts w:ascii="微软雅黑" w:eastAsia="微软雅黑" w:hAnsi="微软雅黑" w:cs="宋体"/>
          <w:color w:val="000000"/>
          <w:szCs w:val="21"/>
        </w:rPr>
        <w:t>的说明。</w:t>
      </w:r>
    </w:p>
    <w:p w:rsidR="002500C6" w:rsidRPr="00A456C3" w:rsidRDefault="002500C6" w:rsidP="00FD7799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27" w:name="_Toc508113442"/>
      <w:r w:rsidRPr="00A456C3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集成概述</w:t>
      </w:r>
      <w:bookmarkEnd w:id="27"/>
    </w:p>
    <w:p w:rsidR="00643CD6" w:rsidRPr="00903CA3" w:rsidRDefault="00643CD6" w:rsidP="00903CA3">
      <w:r w:rsidRPr="00705B9B">
        <w:rPr>
          <w:rFonts w:ascii="微软雅黑" w:eastAsia="微软雅黑" w:hAnsi="微软雅黑" w:cs="宋体" w:hint="eastAsia"/>
          <w:color w:val="000000"/>
          <w:szCs w:val="21"/>
        </w:rPr>
        <w:t>集成</w:t>
      </w:r>
      <w:r w:rsidR="00954541">
        <w:rPr>
          <w:rFonts w:ascii="微软雅黑" w:eastAsia="微软雅黑" w:hAnsi="微软雅黑" w:cs="宋体" w:hint="eastAsia"/>
          <w:color w:val="000000"/>
          <w:szCs w:val="21"/>
        </w:rPr>
        <w:t>H</w:t>
      </w:r>
      <w:r w:rsidR="00954541">
        <w:rPr>
          <w:rFonts w:ascii="微软雅黑" w:eastAsia="微软雅黑" w:hAnsi="微软雅黑" w:cs="宋体"/>
          <w:color w:val="000000"/>
          <w:szCs w:val="21"/>
        </w:rPr>
        <w:t>i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AI DDK，需要经过以下的步骤：</w:t>
      </w:r>
    </w:p>
    <w:p w:rsidR="00643CD6" w:rsidRPr="00173CB4" w:rsidRDefault="00643CD6" w:rsidP="00173CB4">
      <w:pPr>
        <w:pStyle w:val="a3"/>
        <w:numPr>
          <w:ilvl w:val="0"/>
          <w:numId w:val="8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173CB4">
        <w:rPr>
          <w:rFonts w:ascii="微软雅黑" w:eastAsia="微软雅黑" w:hAnsi="微软雅黑" w:cs="宋体" w:hint="eastAsia"/>
          <w:color w:val="000000"/>
          <w:szCs w:val="21"/>
        </w:rPr>
        <w:t>算子兼容性评估；</w:t>
      </w:r>
    </w:p>
    <w:p w:rsidR="00643CD6" w:rsidRPr="00705B9B" w:rsidRDefault="00643CD6" w:rsidP="00173CB4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平台当前不支持自定义算子类型，算子支持及算子规格支持，请参考“</w:t>
      </w:r>
      <w:r w:rsidR="00ED57EC">
        <w:rPr>
          <w:rFonts w:ascii="微软雅黑" w:eastAsia="微软雅黑" w:hAnsi="微软雅黑" w:cs="宋体"/>
          <w:color w:val="000000"/>
          <w:szCs w:val="21"/>
        </w:rPr>
        <w:t>Hi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AI DDK使用手册”章节2.4。</w:t>
      </w:r>
    </w:p>
    <w:p w:rsidR="00643CD6" w:rsidRPr="00173CB4" w:rsidRDefault="00643CD6" w:rsidP="00173CB4">
      <w:pPr>
        <w:pStyle w:val="a3"/>
        <w:numPr>
          <w:ilvl w:val="0"/>
          <w:numId w:val="8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173CB4">
        <w:rPr>
          <w:rFonts w:ascii="微软雅黑" w:eastAsia="微软雅黑" w:hAnsi="微软雅黑" w:cs="宋体" w:hint="eastAsia"/>
          <w:color w:val="000000"/>
          <w:szCs w:val="21"/>
        </w:rPr>
        <w:t>模型格式转换；</w:t>
      </w:r>
    </w:p>
    <w:p w:rsidR="001118DB" w:rsidRPr="00705B9B" w:rsidRDefault="001118DB" w:rsidP="00173CB4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lastRenderedPageBreak/>
        <w:t>完成算子兼容性评估后，</w:t>
      </w:r>
      <w:r w:rsidR="00C770CA" w:rsidRPr="00705B9B">
        <w:rPr>
          <w:rFonts w:ascii="微软雅黑" w:eastAsia="微软雅黑" w:hAnsi="微软雅黑" w:cs="宋体" w:hint="eastAsia"/>
          <w:color w:val="000000"/>
          <w:szCs w:val="21"/>
        </w:rPr>
        <w:t>需要将caffe或者tensorflow模型转换为</w:t>
      </w:r>
      <w:r w:rsidR="0015311C">
        <w:rPr>
          <w:rFonts w:ascii="微软雅黑" w:eastAsia="微软雅黑" w:hAnsi="微软雅黑" w:cs="宋体"/>
          <w:color w:val="000000"/>
          <w:szCs w:val="21"/>
        </w:rPr>
        <w:t>Hi</w:t>
      </w:r>
      <w:r w:rsidR="00C770CA" w:rsidRPr="00705B9B">
        <w:rPr>
          <w:rFonts w:ascii="微软雅黑" w:eastAsia="微软雅黑" w:hAnsi="微软雅黑" w:cs="宋体" w:hint="eastAsia"/>
          <w:color w:val="000000"/>
          <w:szCs w:val="21"/>
        </w:rPr>
        <w:t>AI平台支持的模型格式。</w:t>
      </w:r>
    </w:p>
    <w:p w:rsidR="00643CD6" w:rsidRPr="00173CB4" w:rsidRDefault="00643CD6" w:rsidP="00173CB4">
      <w:pPr>
        <w:pStyle w:val="a3"/>
        <w:numPr>
          <w:ilvl w:val="0"/>
          <w:numId w:val="8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173CB4">
        <w:rPr>
          <w:rFonts w:ascii="微软雅黑" w:eastAsia="微软雅黑" w:hAnsi="微软雅黑" w:cs="宋体" w:hint="eastAsia"/>
          <w:color w:val="000000"/>
          <w:szCs w:val="21"/>
        </w:rPr>
        <w:t>模型集成；</w:t>
      </w:r>
    </w:p>
    <w:p w:rsidR="00597ABD" w:rsidRPr="00705B9B" w:rsidRDefault="0098325F" w:rsidP="00173CB4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模型使用流程包含</w:t>
      </w:r>
      <w:r w:rsidR="0035298B">
        <w:rPr>
          <w:rFonts w:ascii="微软雅黑" w:eastAsia="微软雅黑" w:hAnsi="微软雅黑" w:cs="宋体" w:hint="eastAsia"/>
          <w:color w:val="000000"/>
          <w:szCs w:val="21"/>
        </w:rPr>
        <w:t>创建模型管家，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模型加载</w:t>
      </w:r>
      <w:r w:rsidR="00597ABD" w:rsidRPr="00705B9B">
        <w:rPr>
          <w:rFonts w:ascii="微软雅黑" w:eastAsia="微软雅黑" w:hAnsi="微软雅黑" w:cs="宋体" w:hint="eastAsia"/>
          <w:color w:val="000000"/>
          <w:szCs w:val="21"/>
        </w:rPr>
        <w:t>、模型计算、卸载模型</w:t>
      </w:r>
      <w:r w:rsidR="009C12A8">
        <w:rPr>
          <w:rFonts w:ascii="微软雅黑" w:eastAsia="微软雅黑" w:hAnsi="微软雅黑" w:cs="宋体" w:hint="eastAsia"/>
          <w:color w:val="000000"/>
          <w:szCs w:val="21"/>
        </w:rPr>
        <w:t>和</w:t>
      </w:r>
      <w:r w:rsidR="009C12A8" w:rsidRPr="009C12A8">
        <w:rPr>
          <w:rFonts w:ascii="微软雅黑" w:eastAsia="微软雅黑" w:hAnsi="微软雅黑" w:cs="宋体" w:hint="eastAsia"/>
          <w:color w:val="000000"/>
          <w:szCs w:val="21"/>
        </w:rPr>
        <w:t>销毁模型管家</w:t>
      </w:r>
      <w:r w:rsidR="00A90AB1">
        <w:rPr>
          <w:rFonts w:ascii="微软雅黑" w:eastAsia="微软雅黑" w:hAnsi="微软雅黑" w:cs="宋体" w:hint="eastAsia"/>
          <w:color w:val="000000"/>
          <w:szCs w:val="21"/>
        </w:rPr>
        <w:t>五</w:t>
      </w:r>
      <w:r w:rsidR="00597ABD" w:rsidRPr="00705B9B">
        <w:rPr>
          <w:rFonts w:ascii="微软雅黑" w:eastAsia="微软雅黑" w:hAnsi="微软雅黑" w:cs="宋体" w:hint="eastAsia"/>
          <w:color w:val="000000"/>
          <w:szCs w:val="21"/>
        </w:rPr>
        <w:t>步。</w:t>
      </w:r>
    </w:p>
    <w:p w:rsidR="00A90A9D" w:rsidRPr="00A456C3" w:rsidRDefault="00A90A9D" w:rsidP="00FD7799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28" w:name="_Toc508113443"/>
      <w:r w:rsidRPr="00A456C3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开发环境</w:t>
      </w:r>
      <w:bookmarkEnd w:id="28"/>
    </w:p>
    <w:p w:rsidR="009073CA" w:rsidRPr="00903CA3" w:rsidRDefault="00323123" w:rsidP="00323123">
      <w:pPr>
        <w:pStyle w:val="a3"/>
        <w:numPr>
          <w:ilvl w:val="0"/>
          <w:numId w:val="8"/>
        </w:numPr>
        <w:rPr>
          <w:rFonts w:ascii="微软雅黑" w:eastAsia="微软雅黑" w:hAnsi="微软雅黑" w:cs="宋体"/>
          <w:color w:val="000000"/>
          <w:szCs w:val="21"/>
        </w:rPr>
      </w:pPr>
      <w:r w:rsidRPr="00323123">
        <w:rPr>
          <w:rFonts w:ascii="微软雅黑" w:eastAsia="微软雅黑" w:hAnsi="微软雅黑" w:cs="宋体" w:hint="eastAsia"/>
          <w:color w:val="000000"/>
          <w:szCs w:val="21"/>
        </w:rPr>
        <w:t>模型转换工具运行在linux平台上。</w:t>
      </w:r>
    </w:p>
    <w:p w:rsidR="00CB1CDD" w:rsidRPr="00705B9B" w:rsidRDefault="009073CA" w:rsidP="009073CA">
      <w:pPr>
        <w:pStyle w:val="a3"/>
        <w:ind w:left="420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/>
          <w:color w:val="000000"/>
          <w:szCs w:val="21"/>
        </w:rPr>
        <w:t>L</w:t>
      </w:r>
      <w:r>
        <w:rPr>
          <w:rFonts w:ascii="微软雅黑" w:eastAsia="微软雅黑" w:hAnsi="微软雅黑" w:cs="宋体" w:hint="eastAsia"/>
          <w:color w:val="000000"/>
          <w:szCs w:val="21"/>
        </w:rPr>
        <w:t>inux各镜像下载地址：</w:t>
      </w:r>
      <w:hyperlink r:id="rId16" w:history="1">
        <w:r w:rsidR="00E503DC" w:rsidRPr="00E503DC">
          <w:rPr>
            <w:rStyle w:val="a6"/>
            <w:rFonts w:ascii="微软雅黑" w:eastAsia="微软雅黑" w:hAnsi="微软雅黑" w:cs="宋体"/>
            <w:szCs w:val="21"/>
          </w:rPr>
          <w:t>http://mirrors.ustc.edu.cn/</w:t>
        </w:r>
      </w:hyperlink>
    </w:p>
    <w:p w:rsidR="003203C8" w:rsidRDefault="00CB1CDD" w:rsidP="005304E8">
      <w:pPr>
        <w:pStyle w:val="a3"/>
        <w:numPr>
          <w:ilvl w:val="0"/>
          <w:numId w:val="3"/>
        </w:numPr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DDK编译推荐</w:t>
      </w:r>
      <w:r w:rsidR="00754A4F"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NDK 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r14b及其以上版本。</w:t>
      </w:r>
    </w:p>
    <w:p w:rsidR="00CB1CDD" w:rsidRPr="00475564" w:rsidRDefault="003203C8" w:rsidP="003203C8">
      <w:pPr>
        <w:pStyle w:val="a3"/>
        <w:ind w:left="420"/>
        <w:rPr>
          <w:rStyle w:val="a6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NDK下载地址：</w:t>
      </w:r>
      <w:r w:rsidRPr="00475564">
        <w:rPr>
          <w:rStyle w:val="a6"/>
          <w:rFonts w:ascii="微软雅黑" w:eastAsia="微软雅黑" w:hAnsi="微软雅黑" w:cs="宋体"/>
          <w:szCs w:val="21"/>
        </w:rPr>
        <w:t>https://developer.android.com/ndk/downloads/index.html</w:t>
      </w:r>
    </w:p>
    <w:p w:rsidR="00CB1CDD" w:rsidRDefault="00CB1CDD" w:rsidP="005304E8">
      <w:pPr>
        <w:pStyle w:val="a3"/>
        <w:numPr>
          <w:ilvl w:val="0"/>
          <w:numId w:val="3"/>
        </w:numPr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应用开发JDK 8 + Android Studio。</w:t>
      </w:r>
      <w:r w:rsidR="00754A4F"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 </w:t>
      </w:r>
    </w:p>
    <w:p w:rsidR="003203C8" w:rsidRPr="00475564" w:rsidRDefault="003203C8" w:rsidP="003203C8">
      <w:pPr>
        <w:pStyle w:val="a3"/>
        <w:ind w:left="420"/>
        <w:rPr>
          <w:rStyle w:val="a6"/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Android Studio下载地址：</w:t>
      </w:r>
      <w:hyperlink r:id="rId17" w:history="1">
        <w:r w:rsidRPr="00475564">
          <w:rPr>
            <w:rStyle w:val="a6"/>
            <w:rFonts w:ascii="微软雅黑" w:eastAsia="微软雅黑" w:hAnsi="微软雅黑" w:cs="宋体"/>
            <w:szCs w:val="21"/>
          </w:rPr>
          <w:t>https://developer.android.com/studio/index.html</w:t>
        </w:r>
      </w:hyperlink>
    </w:p>
    <w:p w:rsidR="003203C8" w:rsidRPr="00475564" w:rsidRDefault="003203C8" w:rsidP="003203C8">
      <w:pPr>
        <w:pStyle w:val="a3"/>
        <w:ind w:left="420"/>
        <w:rPr>
          <w:rStyle w:val="a6"/>
        </w:rPr>
      </w:pPr>
      <w:r w:rsidRPr="003203C8">
        <w:rPr>
          <w:rFonts w:ascii="微软雅黑" w:eastAsia="微软雅黑" w:hAnsi="微软雅黑" w:cs="宋体" w:hint="eastAsia"/>
          <w:color w:val="000000"/>
          <w:szCs w:val="21"/>
        </w:rPr>
        <w:t>Java JDK 8下载地址：</w:t>
      </w:r>
      <w:r w:rsidRPr="00475564">
        <w:rPr>
          <w:rStyle w:val="a6"/>
          <w:rFonts w:ascii="微软雅黑" w:eastAsia="微软雅黑" w:hAnsi="微软雅黑" w:cs="宋体"/>
          <w:szCs w:val="21"/>
        </w:rPr>
        <w:t>http://www.oracle.com/technetwork/java/javase/downloads/jdk8-downloads-2133151.html</w:t>
      </w:r>
    </w:p>
    <w:p w:rsidR="00152D17" w:rsidRPr="00A456C3" w:rsidRDefault="00152D17" w:rsidP="00FD7799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29" w:name="_Toc508113444"/>
      <w:r w:rsidRPr="00A456C3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模型</w:t>
      </w:r>
      <w:r w:rsidRPr="00A456C3">
        <w:rPr>
          <w:rFonts w:ascii="微软雅黑" w:eastAsia="微软雅黑" w:hAnsi="微软雅黑"/>
          <w:b/>
          <w:color w:val="000000" w:themeColor="text1"/>
          <w:sz w:val="28"/>
          <w:szCs w:val="28"/>
        </w:rPr>
        <w:t>转换</w:t>
      </w:r>
      <w:bookmarkEnd w:id="29"/>
    </w:p>
    <w:p w:rsidR="00137323" w:rsidRPr="00705B9B" w:rsidRDefault="0089054D" w:rsidP="00C563EA">
      <w:p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>使用</w:t>
      </w:r>
      <w:r w:rsidR="00E204D9">
        <w:rPr>
          <w:rFonts w:ascii="微软雅黑" w:eastAsia="微软雅黑" w:hAnsi="微软雅黑" w:cs="宋体" w:hint="eastAsia"/>
          <w:color w:val="000000"/>
          <w:szCs w:val="21"/>
        </w:rPr>
        <w:t>Hi</w:t>
      </w:r>
      <w:r w:rsidRPr="00705B9B">
        <w:rPr>
          <w:rFonts w:ascii="微软雅黑" w:eastAsia="微软雅黑" w:hAnsi="微软雅黑" w:cs="宋体"/>
          <w:color w:val="000000"/>
          <w:szCs w:val="21"/>
        </w:rPr>
        <w:t>AI DDK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加速</w:t>
      </w:r>
      <w:r w:rsidRPr="00705B9B">
        <w:rPr>
          <w:rFonts w:ascii="微软雅黑" w:eastAsia="微软雅黑" w:hAnsi="微软雅黑" w:cs="宋体"/>
          <w:color w:val="000000"/>
          <w:szCs w:val="21"/>
        </w:rPr>
        <w:t>，需要将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caffe和tensorflow模型</w:t>
      </w:r>
      <w:r w:rsidRPr="00705B9B">
        <w:rPr>
          <w:rFonts w:ascii="微软雅黑" w:eastAsia="微软雅黑" w:hAnsi="微软雅黑" w:cs="宋体"/>
          <w:color w:val="000000"/>
          <w:szCs w:val="21"/>
        </w:rPr>
        <w:t>转换为指定的格式。本章节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阐述</w:t>
      </w:r>
      <w:r w:rsidR="007C589B">
        <w:rPr>
          <w:rFonts w:ascii="微软雅黑" w:eastAsia="微软雅黑" w:hAnsi="微软雅黑" w:cs="宋体"/>
          <w:color w:val="000000"/>
          <w:szCs w:val="21"/>
        </w:rPr>
        <w:t>如何转换模型</w:t>
      </w:r>
      <w:r w:rsidR="007C589B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152D17" w:rsidRPr="00827CC3" w:rsidRDefault="00AF7F12" w:rsidP="00827CC3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30" w:name="_Toc497147556"/>
      <w:bookmarkStart w:id="31" w:name="_Toc497203057"/>
      <w:bookmarkStart w:id="32" w:name="_Toc498370119"/>
      <w:bookmarkStart w:id="33" w:name="_Toc498417777"/>
      <w:bookmarkStart w:id="34" w:name="_Toc500767381"/>
      <w:bookmarkStart w:id="35" w:name="_Toc500776171"/>
      <w:bookmarkStart w:id="36" w:name="_Toc500779224"/>
      <w:bookmarkStart w:id="37" w:name="_Toc500792847"/>
      <w:bookmarkStart w:id="38" w:name="_Toc500863316"/>
      <w:bookmarkStart w:id="39" w:name="_Toc501375697"/>
      <w:bookmarkStart w:id="40" w:name="_Toc501375736"/>
      <w:bookmarkStart w:id="41" w:name="_Toc500779225"/>
      <w:bookmarkStart w:id="42" w:name="_Toc500792848"/>
      <w:bookmarkStart w:id="43" w:name="_Toc500863317"/>
      <w:bookmarkStart w:id="44" w:name="_Toc501375698"/>
      <w:bookmarkStart w:id="45" w:name="_Toc501375737"/>
      <w:bookmarkStart w:id="46" w:name="_Toc500779226"/>
      <w:bookmarkStart w:id="47" w:name="_Toc500792849"/>
      <w:bookmarkStart w:id="48" w:name="_Toc500863318"/>
      <w:bookmarkStart w:id="49" w:name="_Toc501375699"/>
      <w:bookmarkStart w:id="50" w:name="_Toc501375738"/>
      <w:bookmarkStart w:id="51" w:name="_Toc508113445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5.1 </w:t>
      </w:r>
      <w:r w:rsidR="00152D17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Caffe</w:t>
      </w:r>
      <w:r w:rsidR="00152D17" w:rsidRPr="00827CC3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模型</w:t>
      </w:r>
      <w:r w:rsidR="00152D17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转换</w:t>
      </w:r>
      <w:bookmarkEnd w:id="51"/>
    </w:p>
    <w:p w:rsidR="004A1FE3" w:rsidRPr="00705B9B" w:rsidRDefault="009C5EAB" w:rsidP="00C563EA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/>
          <w:color w:val="000000"/>
          <w:szCs w:val="21"/>
        </w:rPr>
        <w:t>Linux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平台下</w:t>
      </w:r>
      <w:r w:rsidRPr="00705B9B">
        <w:rPr>
          <w:rFonts w:ascii="微软雅黑" w:eastAsia="微软雅黑" w:hAnsi="微软雅黑" w:cs="宋体"/>
          <w:color w:val="000000"/>
          <w:szCs w:val="21"/>
        </w:rPr>
        <w:t>使用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cngen_linux转换</w:t>
      </w:r>
      <w:r w:rsidRPr="00705B9B">
        <w:rPr>
          <w:rFonts w:ascii="微软雅黑" w:eastAsia="微软雅黑" w:hAnsi="微软雅黑" w:cs="宋体"/>
          <w:color w:val="000000"/>
          <w:szCs w:val="21"/>
        </w:rPr>
        <w:t>工具</w:t>
      </w:r>
      <w:r w:rsidR="00663BCF" w:rsidRPr="00705B9B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="00B80D50" w:rsidRPr="00705B9B">
        <w:rPr>
          <w:rFonts w:ascii="微软雅黑" w:eastAsia="微软雅黑" w:hAnsi="微软雅黑" w:cs="宋体" w:hint="eastAsia"/>
          <w:color w:val="000000"/>
          <w:szCs w:val="21"/>
        </w:rPr>
        <w:t>该</w:t>
      </w:r>
      <w:r w:rsidR="00B80D50" w:rsidRPr="00705B9B">
        <w:rPr>
          <w:rFonts w:ascii="微软雅黑" w:eastAsia="微软雅黑" w:hAnsi="微软雅黑" w:cs="宋体"/>
          <w:color w:val="000000"/>
          <w:szCs w:val="21"/>
        </w:rPr>
        <w:t>工具位于</w:t>
      </w:r>
      <w:r w:rsidR="00B80D50" w:rsidRPr="00705B9B">
        <w:rPr>
          <w:rFonts w:ascii="微软雅黑" w:eastAsia="微软雅黑" w:hAnsi="微软雅黑" w:cs="宋体" w:hint="eastAsia"/>
          <w:color w:val="000000"/>
          <w:szCs w:val="21"/>
        </w:rPr>
        <w:t>DDK包中</w:t>
      </w:r>
      <w:r w:rsidR="00B80D50" w:rsidRPr="00705B9B">
        <w:rPr>
          <w:rFonts w:ascii="微软雅黑" w:eastAsia="微软雅黑" w:hAnsi="微软雅黑" w:cs="宋体"/>
          <w:color w:val="000000"/>
          <w:szCs w:val="21"/>
        </w:rPr>
        <w:t>的</w:t>
      </w:r>
      <w:r w:rsidR="00B80D50" w:rsidRPr="00705B9B">
        <w:rPr>
          <w:rFonts w:ascii="微软雅黑" w:eastAsia="微软雅黑" w:hAnsi="微软雅黑" w:cs="宋体" w:hint="eastAsia"/>
          <w:color w:val="000000"/>
          <w:szCs w:val="21"/>
        </w:rPr>
        <w:t>tools_caffe文件夹</w:t>
      </w:r>
      <w:r w:rsidR="00B80D50" w:rsidRPr="00705B9B">
        <w:rPr>
          <w:rFonts w:ascii="微软雅黑" w:eastAsia="微软雅黑" w:hAnsi="微软雅黑" w:cs="宋体"/>
          <w:color w:val="000000"/>
          <w:szCs w:val="21"/>
        </w:rPr>
        <w:t>下，</w:t>
      </w:r>
      <w:r w:rsidRPr="00705B9B">
        <w:rPr>
          <w:rFonts w:ascii="微软雅黑" w:eastAsia="微软雅黑" w:hAnsi="微软雅黑" w:cs="宋体"/>
          <w:color w:val="000000"/>
          <w:szCs w:val="21"/>
        </w:rPr>
        <w:t>使用方法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：</w:t>
      </w:r>
    </w:p>
    <w:p w:rsidR="0089054D" w:rsidRPr="00705B9B" w:rsidRDefault="0089054D" w:rsidP="00CF05CB">
      <w:p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./cngen_linux </w:t>
      </w:r>
      <w:r w:rsidRPr="00705B9B">
        <w:rPr>
          <w:rFonts w:ascii="微软雅黑" w:eastAsia="微软雅黑" w:hAnsi="微软雅黑" w:cs="宋体"/>
          <w:color w:val="000000"/>
          <w:szCs w:val="21"/>
        </w:rPr>
        <w:t>–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prototxt xxx.prototxt </w:t>
      </w:r>
      <w:r w:rsidRPr="00705B9B">
        <w:rPr>
          <w:rFonts w:ascii="微软雅黑" w:eastAsia="微软雅黑" w:hAnsi="微软雅黑" w:cs="宋体"/>
          <w:color w:val="000000"/>
          <w:szCs w:val="21"/>
        </w:rPr>
        <w:t>–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model xxx.</w:t>
      </w:r>
      <w:r w:rsidR="006852C8" w:rsidRPr="00705B9B">
        <w:rPr>
          <w:rFonts w:ascii="微软雅黑" w:eastAsia="微软雅黑" w:hAnsi="微软雅黑" w:cs="宋体"/>
          <w:color w:val="000000"/>
          <w:szCs w:val="21"/>
        </w:rPr>
        <w:t>caffemodel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Pr="00705B9B">
        <w:rPr>
          <w:rFonts w:ascii="微软雅黑" w:eastAsia="微软雅黑" w:hAnsi="微软雅黑" w:cs="宋体"/>
          <w:color w:val="000000"/>
          <w:szCs w:val="21"/>
        </w:rPr>
        <w:t>如下：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 xml:space="preserve"> </w:t>
      </w:r>
    </w:p>
    <w:p w:rsidR="00C563EA" w:rsidRDefault="00A22057" w:rsidP="000E34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 xml:space="preserve">./cngen_linux --prototxt </w:t>
      </w:r>
      <w:r w:rsidR="00EF478B" w:rsidRPr="008146DE">
        <w:rPr>
          <w:rFonts w:ascii="Consolas" w:hAnsi="Consolas" w:cs="Consolas"/>
          <w:color w:val="595959"/>
          <w:sz w:val="18"/>
          <w:szCs w:val="18"/>
        </w:rPr>
        <w:t>test</w:t>
      </w:r>
      <w:r w:rsidRPr="008146DE">
        <w:rPr>
          <w:rFonts w:ascii="Consolas" w:hAnsi="Consolas" w:cs="Consolas" w:hint="eastAsia"/>
          <w:color w:val="595959"/>
          <w:sz w:val="18"/>
          <w:szCs w:val="18"/>
        </w:rPr>
        <w:t xml:space="preserve">.prototxt  --model </w:t>
      </w:r>
      <w:r w:rsidR="00EF478B" w:rsidRPr="008146DE">
        <w:rPr>
          <w:rFonts w:ascii="Consolas" w:hAnsi="Consolas" w:cs="Consolas"/>
          <w:color w:val="595959"/>
          <w:sz w:val="18"/>
          <w:szCs w:val="18"/>
        </w:rPr>
        <w:t>test</w:t>
      </w:r>
      <w:r w:rsidR="006852C8" w:rsidRPr="008146DE">
        <w:rPr>
          <w:rFonts w:ascii="Consolas" w:hAnsi="Consolas" w:cs="Consolas" w:hint="eastAsia"/>
          <w:color w:val="595959"/>
          <w:sz w:val="18"/>
          <w:szCs w:val="18"/>
        </w:rPr>
        <w:t>.caffemodel</w:t>
      </w:r>
    </w:p>
    <w:p w:rsidR="000A6FAB" w:rsidRPr="000D6D85" w:rsidRDefault="000A6FAB" w:rsidP="00CF05CB">
      <w:p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0D6D85">
        <w:rPr>
          <w:rFonts w:ascii="微软雅黑" w:eastAsia="微软雅黑" w:hAnsi="微软雅黑" w:cs="宋体" w:hint="eastAsia"/>
          <w:color w:val="000000"/>
          <w:szCs w:val="21"/>
        </w:rPr>
        <w:t>选项：</w:t>
      </w:r>
    </w:p>
    <w:p w:rsidR="00371E50" w:rsidRPr="000D6D85" w:rsidRDefault="000A6FAB" w:rsidP="00CF05CB">
      <w:p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0D6D85">
        <w:rPr>
          <w:rFonts w:ascii="微软雅黑" w:eastAsia="微软雅黑" w:hAnsi="微软雅黑" w:cs="宋体" w:hint="eastAsia"/>
          <w:color w:val="000000"/>
          <w:szCs w:val="21"/>
        </w:rPr>
        <w:lastRenderedPageBreak/>
        <w:t>--pipeline 0 表示是软流水还是非软流水,默认是1表示软流水</w:t>
      </w:r>
      <w:r w:rsidRPr="000D6D85">
        <w:rPr>
          <w:rFonts w:ascii="微软雅黑" w:eastAsia="微软雅黑" w:hAnsi="微软雅黑" w:cs="宋体" w:hint="eastAsia"/>
          <w:color w:val="000000"/>
          <w:szCs w:val="21"/>
        </w:rPr>
        <w:br w:type="textWrapping" w:clear="all"/>
        <w:t>--output_dir dir 生成的离线模型的路径</w:t>
      </w:r>
      <w:r w:rsidRPr="000D6D85">
        <w:rPr>
          <w:rFonts w:ascii="微软雅黑" w:eastAsia="微软雅黑" w:hAnsi="微软雅黑" w:cs="宋体" w:hint="eastAsia"/>
          <w:color w:val="000000"/>
          <w:szCs w:val="21"/>
        </w:rPr>
        <w:br w:type="textWrapping" w:clear="all"/>
        <w:t>--output_name model_name 生成的离线模型的文件名</w:t>
      </w:r>
    </w:p>
    <w:p w:rsidR="00B95954" w:rsidRPr="00705B9B" w:rsidRDefault="00B95954" w:rsidP="00CF05CB">
      <w:pPr>
        <w:spacing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当看到</w:t>
      </w:r>
      <w:r w:rsidRPr="00705B9B">
        <w:rPr>
          <w:rFonts w:ascii="微软雅黑" w:eastAsia="微软雅黑" w:hAnsi="微软雅黑"/>
        </w:rPr>
        <w:t>如下的</w:t>
      </w:r>
      <w:r w:rsidRPr="00705B9B">
        <w:rPr>
          <w:rFonts w:ascii="微软雅黑" w:eastAsia="微软雅黑" w:hAnsi="微软雅黑" w:hint="eastAsia"/>
        </w:rPr>
        <w:t>log时，</w:t>
      </w:r>
      <w:r w:rsidRPr="00705B9B">
        <w:rPr>
          <w:rFonts w:ascii="微软雅黑" w:eastAsia="微软雅黑" w:hAnsi="微软雅黑"/>
        </w:rPr>
        <w:t>则模型转换成功。</w:t>
      </w:r>
    </w:p>
    <w:p w:rsidR="00B95954" w:rsidRPr="008146DE" w:rsidRDefault="00B95954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/>
          <w:color w:val="595959"/>
          <w:sz w:val="18"/>
          <w:szCs w:val="18"/>
        </w:rPr>
        <w:t>[covert_model.cpp 79]  ForwardPrefilled done!</w:t>
      </w:r>
    </w:p>
    <w:p w:rsidR="00B95954" w:rsidRPr="008146DE" w:rsidRDefault="00B95954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/>
          <w:color w:val="595959"/>
          <w:sz w:val="18"/>
          <w:szCs w:val="18"/>
        </w:rPr>
        <w:t>model compress mode</w:t>
      </w:r>
    </w:p>
    <w:p w:rsidR="0080529E" w:rsidRDefault="00B95954" w:rsidP="00C563EA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/>
          <w:color w:val="595959"/>
          <w:sz w:val="18"/>
          <w:szCs w:val="18"/>
        </w:rPr>
        <w:t>ipuMaxMemory used: 327936768</w:t>
      </w:r>
    </w:p>
    <w:p w:rsidR="00EA7531" w:rsidRDefault="00EA7531" w:rsidP="00EA7531"/>
    <w:p w:rsidR="00615DCB" w:rsidRPr="00EA7531" w:rsidRDefault="00615DCB" w:rsidP="00EA7531">
      <w:r>
        <w:rPr>
          <w:rFonts w:hint="eastAsia"/>
        </w:rPr>
        <w:t>Note</w:t>
      </w:r>
      <w:r>
        <w:rPr>
          <w:rFonts w:hint="eastAsia"/>
        </w:rPr>
        <w:t>：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tools_caffe文件夹</w:t>
      </w:r>
      <w:r>
        <w:rPr>
          <w:rFonts w:ascii="微软雅黑" w:eastAsia="微软雅黑" w:hAnsi="微软雅黑" w:cs="宋体" w:hint="eastAsia"/>
          <w:color w:val="000000"/>
          <w:szCs w:val="21"/>
        </w:rPr>
        <w:t>下提供脚本方便进行转换，详情参见目录中readme</w:t>
      </w:r>
      <w:r w:rsidR="009363FD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663BCF" w:rsidRPr="00827CC3" w:rsidRDefault="00AF7F12" w:rsidP="00827CC3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52" w:name="_Toc508113446"/>
      <w:r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5.2 </w:t>
      </w:r>
      <w:r w:rsidR="00CF05CB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Tensorf</w:t>
      </w:r>
      <w:r w:rsidR="00663BCF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low</w:t>
      </w:r>
      <w:r w:rsidR="00663BCF" w:rsidRPr="00827CC3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模型</w:t>
      </w:r>
      <w:r w:rsidR="00663BCF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转换</w:t>
      </w:r>
      <w:bookmarkEnd w:id="52"/>
    </w:p>
    <w:p w:rsidR="00F33729" w:rsidRPr="00F33729" w:rsidRDefault="00F33729" w:rsidP="00F33729">
      <w:pPr>
        <w:spacing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/>
        </w:rPr>
        <w:t>Tensorflow</w:t>
      </w:r>
      <w:r w:rsidRPr="00705B9B">
        <w:rPr>
          <w:rFonts w:ascii="微软雅黑" w:eastAsia="微软雅黑" w:hAnsi="微软雅黑" w:hint="eastAsia"/>
        </w:rPr>
        <w:t>离线</w:t>
      </w:r>
      <w:r w:rsidRPr="00705B9B">
        <w:rPr>
          <w:rFonts w:ascii="微软雅黑" w:eastAsia="微软雅黑" w:hAnsi="微软雅黑"/>
        </w:rPr>
        <w:t>模型转换</w:t>
      </w:r>
      <w:r>
        <w:rPr>
          <w:rFonts w:ascii="微软雅黑" w:eastAsia="微软雅黑" w:hAnsi="微软雅黑" w:hint="eastAsia"/>
        </w:rPr>
        <w:t>既可以处理cpu模型，也可以处理ipu模型</w:t>
      </w:r>
      <w:r w:rsidR="00D16843">
        <w:rPr>
          <w:rFonts w:ascii="微软雅黑" w:eastAsia="微软雅黑" w:hAnsi="微软雅黑" w:hint="eastAsia"/>
        </w:rPr>
        <w:t>,</w:t>
      </w:r>
    </w:p>
    <w:p w:rsidR="00BD55B4" w:rsidRPr="00137323" w:rsidRDefault="00AF7F12" w:rsidP="00FD1B66">
      <w:pPr>
        <w:pStyle w:val="3"/>
        <w:rPr>
          <w:rFonts w:ascii="微软雅黑" w:eastAsia="微软雅黑" w:hAnsi="微软雅黑"/>
          <w:color w:val="000000" w:themeColor="text1"/>
        </w:rPr>
      </w:pPr>
      <w:bookmarkStart w:id="53" w:name="_Toc508113447"/>
      <w:r>
        <w:rPr>
          <w:rFonts w:ascii="微软雅黑" w:eastAsia="微软雅黑" w:hAnsi="微软雅黑" w:hint="eastAsia"/>
          <w:color w:val="000000" w:themeColor="text1"/>
        </w:rPr>
        <w:t>5.2.</w:t>
      </w:r>
      <w:r w:rsidR="0075503A">
        <w:rPr>
          <w:rFonts w:ascii="微软雅黑" w:eastAsia="微软雅黑" w:hAnsi="微软雅黑" w:hint="eastAsia"/>
          <w:color w:val="000000" w:themeColor="text1"/>
        </w:rPr>
        <w:t>1</w:t>
      </w:r>
      <w:r w:rsidR="0075503A">
        <w:rPr>
          <w:rFonts w:ascii="微软雅黑" w:eastAsia="微软雅黑" w:hAnsi="微软雅黑"/>
          <w:color w:val="000000" w:themeColor="text1"/>
        </w:rPr>
        <w:t xml:space="preserve"> </w:t>
      </w:r>
      <w:r w:rsidR="00BD55B4" w:rsidRPr="00137323">
        <w:rPr>
          <w:rFonts w:ascii="微软雅黑" w:eastAsia="微软雅黑" w:hAnsi="微软雅黑" w:hint="eastAsia"/>
          <w:color w:val="000000" w:themeColor="text1"/>
        </w:rPr>
        <w:t>离线</w:t>
      </w:r>
      <w:r w:rsidR="00BD55B4" w:rsidRPr="00137323">
        <w:rPr>
          <w:rFonts w:ascii="微软雅黑" w:eastAsia="微软雅黑" w:hAnsi="微软雅黑"/>
          <w:color w:val="000000" w:themeColor="text1"/>
        </w:rPr>
        <w:t>模型</w:t>
      </w:r>
      <w:r w:rsidR="00BD55B4" w:rsidRPr="00137323">
        <w:rPr>
          <w:rFonts w:ascii="微软雅黑" w:eastAsia="微软雅黑" w:hAnsi="微软雅黑" w:hint="eastAsia"/>
          <w:color w:val="000000" w:themeColor="text1"/>
        </w:rPr>
        <w:t>生成</w:t>
      </w:r>
      <w:bookmarkEnd w:id="53"/>
    </w:p>
    <w:p w:rsidR="00BD55B4" w:rsidRDefault="00F30564" w:rsidP="00C563EA">
      <w:pPr>
        <w:spacing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D</w:t>
      </w:r>
      <w:r w:rsidRPr="00705B9B">
        <w:rPr>
          <w:rFonts w:ascii="微软雅黑" w:eastAsia="微软雅黑" w:hAnsi="微软雅黑"/>
        </w:rPr>
        <w:t>DK</w:t>
      </w:r>
      <w:r w:rsidRPr="00705B9B">
        <w:rPr>
          <w:rFonts w:ascii="微软雅黑" w:eastAsia="微软雅黑" w:hAnsi="微软雅黑" w:hint="eastAsia"/>
        </w:rPr>
        <w:t>附件</w:t>
      </w:r>
      <w:r w:rsidRPr="00705B9B">
        <w:rPr>
          <w:rFonts w:ascii="微软雅黑" w:eastAsia="微软雅黑" w:hAnsi="微软雅黑"/>
        </w:rPr>
        <w:t>包中</w:t>
      </w:r>
      <w:r w:rsidR="00BD55B4" w:rsidRPr="00705B9B">
        <w:rPr>
          <w:rFonts w:ascii="微软雅黑" w:eastAsia="微软雅黑" w:hAnsi="微软雅黑" w:hint="eastAsia"/>
        </w:rPr>
        <w:t>提供</w:t>
      </w:r>
      <w:r w:rsidR="00BD55B4" w:rsidRPr="00705B9B">
        <w:rPr>
          <w:rFonts w:ascii="微软雅黑" w:eastAsia="微软雅黑" w:hAnsi="微软雅黑"/>
        </w:rPr>
        <w:t>了linux下</w:t>
      </w:r>
      <w:r w:rsidR="00BD55B4" w:rsidRPr="00705B9B">
        <w:rPr>
          <w:rFonts w:ascii="微软雅黑" w:eastAsia="微软雅黑" w:hAnsi="微软雅黑" w:hint="eastAsia"/>
        </w:rPr>
        <w:t>二进制</w:t>
      </w:r>
      <w:r w:rsidR="00BD55B4" w:rsidRPr="00705B9B">
        <w:rPr>
          <w:rFonts w:ascii="微软雅黑" w:eastAsia="微软雅黑" w:hAnsi="微软雅黑"/>
        </w:rPr>
        <w:t>转换工具</w:t>
      </w:r>
      <w:r w:rsidR="00BD55B4" w:rsidRPr="00705B9B">
        <w:rPr>
          <w:rFonts w:ascii="微软雅黑" w:eastAsia="微软雅黑" w:hAnsi="微软雅黑" w:hint="eastAsia"/>
        </w:rPr>
        <w:t>pb_to_</w:t>
      </w:r>
      <w:r w:rsidRPr="00705B9B">
        <w:rPr>
          <w:rFonts w:ascii="微软雅黑" w:eastAsia="微软雅黑" w:hAnsi="微软雅黑"/>
        </w:rPr>
        <w:t>offline</w:t>
      </w:r>
      <w:r w:rsidR="00E327C5">
        <w:rPr>
          <w:rFonts w:ascii="微软雅黑" w:eastAsia="微软雅黑" w:hAnsi="微软雅黑"/>
        </w:rPr>
        <w:t>(tools_tensorflow/</w:t>
      </w:r>
      <w:r w:rsidR="00E327C5" w:rsidRPr="00E327C5">
        <w:rPr>
          <w:rFonts w:ascii="微软雅黑" w:eastAsia="微软雅黑" w:hAnsi="微软雅黑"/>
        </w:rPr>
        <w:t>pb_to_offline</w:t>
      </w:r>
      <w:r w:rsidR="00E327C5">
        <w:rPr>
          <w:rFonts w:ascii="微软雅黑" w:eastAsia="微软雅黑" w:hAnsi="微软雅黑" w:hint="eastAsia"/>
        </w:rPr>
        <w:t>文件夹</w:t>
      </w:r>
      <w:r w:rsidR="00E327C5">
        <w:rPr>
          <w:rFonts w:ascii="微软雅黑" w:eastAsia="微软雅黑" w:hAnsi="微软雅黑"/>
        </w:rPr>
        <w:t>下)</w:t>
      </w:r>
      <w:r w:rsidR="00230C82">
        <w:rPr>
          <w:rFonts w:ascii="微软雅黑" w:eastAsia="微软雅黑" w:hAnsi="微软雅黑" w:hint="eastAsia"/>
        </w:rPr>
        <w:t>用于将cpu模型或者ipu模型转换成离线模型，其中</w:t>
      </w:r>
      <w:r w:rsidR="00AD1020" w:rsidRPr="00705B9B">
        <w:rPr>
          <w:rFonts w:ascii="微软雅黑" w:eastAsia="微软雅黑" w:hAnsi="微软雅黑"/>
        </w:rPr>
        <w:t>pb_to_offline</w:t>
      </w:r>
      <w:r w:rsidR="00AD1020" w:rsidRPr="00705B9B">
        <w:rPr>
          <w:rFonts w:ascii="微软雅黑" w:eastAsia="微软雅黑" w:hAnsi="微软雅黑" w:hint="eastAsia"/>
        </w:rPr>
        <w:t>(</w:t>
      </w:r>
      <w:r w:rsidR="008477A9" w:rsidRPr="00705B9B">
        <w:rPr>
          <w:rFonts w:ascii="微软雅黑" w:eastAsia="微软雅黑" w:hAnsi="微软雅黑" w:hint="eastAsia"/>
        </w:rPr>
        <w:t>依赖libipu</w:t>
      </w:r>
      <w:r w:rsidR="00700996" w:rsidRPr="00705B9B">
        <w:rPr>
          <w:rFonts w:ascii="微软雅黑" w:eastAsia="微软雅黑" w:hAnsi="微软雅黑" w:hint="eastAsia"/>
        </w:rPr>
        <w:t>.so</w:t>
      </w:r>
      <w:r w:rsidR="00AD1020" w:rsidRPr="00705B9B">
        <w:rPr>
          <w:rFonts w:ascii="微软雅黑" w:eastAsia="微软雅黑" w:hAnsi="微软雅黑" w:hint="eastAsia"/>
        </w:rPr>
        <w:t>)</w:t>
      </w:r>
      <w:r w:rsidR="008477A9" w:rsidRPr="00705B9B">
        <w:rPr>
          <w:rFonts w:ascii="微软雅黑" w:eastAsia="微软雅黑" w:hAnsi="微软雅黑" w:hint="eastAsia"/>
        </w:rPr>
        <w:t>；</w:t>
      </w:r>
    </w:p>
    <w:p w:rsidR="003F1BBC" w:rsidRPr="00705B9B" w:rsidRDefault="003F1BBC" w:rsidP="00C563EA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转换步骤如下</w:t>
      </w:r>
      <w:r w:rsidR="006E69A9">
        <w:rPr>
          <w:rFonts w:ascii="微软雅黑" w:eastAsia="微软雅黑" w:hAnsi="微软雅黑" w:hint="eastAsia"/>
        </w:rPr>
        <w:t>：</w:t>
      </w:r>
    </w:p>
    <w:p w:rsidR="00BF2243" w:rsidRDefault="00AD1020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>export LD_LIBRARY_PATH=./so</w:t>
      </w:r>
    </w:p>
    <w:p w:rsidR="00AD1020" w:rsidRDefault="002D264E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>./pb_to_offline --graph=model/graph_def</w:t>
      </w:r>
      <w:r w:rsidR="00AD1020" w:rsidRPr="008146DE">
        <w:rPr>
          <w:rFonts w:ascii="Consolas" w:hAnsi="Consolas" w:cs="Consolas" w:hint="eastAsia"/>
          <w:color w:val="595959"/>
          <w:sz w:val="18"/>
          <w:szCs w:val="18"/>
        </w:rPr>
        <w:t>_ipu.pb --param_file=model/model.txt</w:t>
      </w:r>
    </w:p>
    <w:p w:rsidR="00371E50" w:rsidRDefault="00371E50" w:rsidP="00835B9D">
      <w:pPr>
        <w:spacing w:line="360" w:lineRule="auto"/>
        <w:rPr>
          <w:rFonts w:ascii="Consolas" w:eastAsia="宋体" w:hAnsi="Consolas" w:cs="Consolas"/>
          <w:color w:val="595959"/>
          <w:sz w:val="18"/>
          <w:szCs w:val="18"/>
        </w:rPr>
      </w:pPr>
    </w:p>
    <w:p w:rsidR="00E76172" w:rsidRPr="00514DA9" w:rsidRDefault="00E76172" w:rsidP="00E76172">
      <w:pPr>
        <w:spacing w:line="360" w:lineRule="auto"/>
        <w:rPr>
          <w:rFonts w:ascii="微软雅黑" w:eastAsia="微软雅黑" w:hAnsi="微软雅黑"/>
        </w:rPr>
      </w:pPr>
      <w:r w:rsidRPr="00514DA9">
        <w:rPr>
          <w:rFonts w:ascii="微软雅黑" w:eastAsia="微软雅黑" w:hAnsi="微软雅黑" w:hint="eastAsia"/>
        </w:rPr>
        <w:t>首先</w:t>
      </w:r>
      <w:r w:rsidRPr="00514DA9">
        <w:rPr>
          <w:rFonts w:ascii="微软雅黑" w:eastAsia="微软雅黑" w:hAnsi="微软雅黑"/>
        </w:rPr>
        <w:t>将</w:t>
      </w:r>
      <w:r w:rsidRPr="00514DA9">
        <w:rPr>
          <w:rFonts w:ascii="微软雅黑" w:eastAsia="微软雅黑" w:hAnsi="微软雅黑" w:hint="eastAsia"/>
        </w:rPr>
        <w:t>so文件夹</w:t>
      </w:r>
      <w:r w:rsidRPr="00514DA9">
        <w:rPr>
          <w:rFonts w:ascii="微软雅黑" w:eastAsia="微软雅黑" w:hAnsi="微软雅黑"/>
        </w:rPr>
        <w:t>下的</w:t>
      </w:r>
      <w:r w:rsidRPr="00514DA9">
        <w:rPr>
          <w:rFonts w:ascii="微软雅黑" w:eastAsia="微软雅黑" w:hAnsi="微软雅黑" w:hint="eastAsia"/>
        </w:rPr>
        <w:t>libipu.so</w:t>
      </w:r>
      <w:r>
        <w:rPr>
          <w:rFonts w:ascii="微软雅黑" w:eastAsia="微软雅黑" w:hAnsi="微软雅黑" w:hint="eastAsia"/>
        </w:rPr>
        <w:t>进行</w:t>
      </w:r>
      <w:r w:rsidRPr="00514DA9">
        <w:rPr>
          <w:rFonts w:ascii="微软雅黑" w:eastAsia="微软雅黑" w:hAnsi="微软雅黑" w:hint="eastAsia"/>
        </w:rPr>
        <w:t>链接</w:t>
      </w:r>
      <w:r>
        <w:rPr>
          <w:rFonts w:ascii="微软雅黑" w:eastAsia="微软雅黑" w:hAnsi="微软雅黑" w:hint="eastAsia"/>
        </w:rPr>
        <w:t>配置</w:t>
      </w:r>
    </w:p>
    <w:p w:rsidR="0080529E" w:rsidRPr="00835B9D" w:rsidRDefault="0080529E" w:rsidP="00835B9D">
      <w:pPr>
        <w:spacing w:line="360" w:lineRule="auto"/>
        <w:rPr>
          <w:rFonts w:ascii="微软雅黑" w:eastAsia="微软雅黑" w:hAnsi="微软雅黑"/>
        </w:rPr>
      </w:pPr>
      <w:r w:rsidRPr="00835B9D">
        <w:rPr>
          <w:rFonts w:ascii="微软雅黑" w:eastAsia="微软雅黑" w:hAnsi="微软雅黑"/>
        </w:rPr>
        <w:t>pb_to_offline</w:t>
      </w:r>
      <w:r w:rsidRPr="00835B9D">
        <w:rPr>
          <w:rFonts w:ascii="微软雅黑" w:eastAsia="微软雅黑" w:hAnsi="微软雅黑" w:hint="eastAsia"/>
        </w:rPr>
        <w:t>工具</w:t>
      </w:r>
      <w:r w:rsidRPr="00835B9D">
        <w:rPr>
          <w:rFonts w:ascii="微软雅黑" w:eastAsia="微软雅黑" w:hAnsi="微软雅黑"/>
        </w:rPr>
        <w:t>有两个参数</w:t>
      </w:r>
    </w:p>
    <w:p w:rsidR="00BF2243" w:rsidRDefault="000A629C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>--graph</w:t>
      </w:r>
      <w:r w:rsidRPr="008146DE">
        <w:rPr>
          <w:rFonts w:ascii="Consolas" w:hAnsi="Consolas" w:cs="Consolas" w:hint="eastAsia"/>
          <w:color w:val="595959"/>
          <w:sz w:val="18"/>
          <w:szCs w:val="18"/>
        </w:rPr>
        <w:t>参数：</w:t>
      </w:r>
      <w:r w:rsidRPr="008146DE">
        <w:rPr>
          <w:rFonts w:ascii="Consolas" w:hAnsi="Consolas" w:cs="Consolas" w:hint="eastAsia"/>
          <w:color w:val="595959"/>
          <w:sz w:val="18"/>
          <w:szCs w:val="18"/>
        </w:rPr>
        <w:t>pb</w:t>
      </w:r>
      <w:r w:rsidRPr="008146DE">
        <w:rPr>
          <w:rFonts w:ascii="Consolas" w:hAnsi="Consolas" w:cs="Consolas" w:hint="eastAsia"/>
          <w:color w:val="595959"/>
          <w:sz w:val="18"/>
          <w:szCs w:val="18"/>
        </w:rPr>
        <w:t>模型</w:t>
      </w:r>
      <w:r w:rsidR="00DE751F">
        <w:rPr>
          <w:rFonts w:ascii="Consolas" w:hAnsi="Consolas" w:cs="Consolas" w:hint="eastAsia"/>
          <w:color w:val="595959"/>
          <w:sz w:val="18"/>
          <w:szCs w:val="18"/>
        </w:rPr>
        <w:t>文件</w:t>
      </w:r>
    </w:p>
    <w:p w:rsidR="000A629C" w:rsidRDefault="000A629C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>--param_file</w:t>
      </w:r>
      <w:r w:rsidRPr="008146DE">
        <w:rPr>
          <w:rFonts w:ascii="Consolas" w:hAnsi="Consolas" w:cs="Consolas" w:hint="eastAsia"/>
          <w:color w:val="595959"/>
          <w:sz w:val="18"/>
          <w:szCs w:val="18"/>
        </w:rPr>
        <w:t>参数：模型的</w:t>
      </w:r>
      <w:r w:rsidR="003A4012">
        <w:rPr>
          <w:rFonts w:ascii="Consolas" w:hAnsi="Consolas" w:cs="Consolas" w:hint="eastAsia"/>
          <w:color w:val="595959"/>
          <w:sz w:val="18"/>
          <w:szCs w:val="18"/>
        </w:rPr>
        <w:t>参数</w:t>
      </w:r>
      <w:r w:rsidRPr="008146DE">
        <w:rPr>
          <w:rFonts w:ascii="Consolas" w:hAnsi="Consolas" w:cs="Consolas" w:hint="eastAsia"/>
          <w:color w:val="595959"/>
          <w:sz w:val="18"/>
          <w:szCs w:val="18"/>
        </w:rPr>
        <w:t>配置文件</w:t>
      </w:r>
    </w:p>
    <w:p w:rsidR="005038CD" w:rsidRPr="00705B9B" w:rsidRDefault="005038CD" w:rsidP="00835B9D">
      <w:pPr>
        <w:spacing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lastRenderedPageBreak/>
        <w:t>成功生成离线</w:t>
      </w:r>
      <w:r w:rsidRPr="00705B9B">
        <w:rPr>
          <w:rFonts w:ascii="微软雅黑" w:eastAsia="微软雅黑" w:hAnsi="微软雅黑"/>
        </w:rPr>
        <w:t>模型时</w:t>
      </w:r>
      <w:r w:rsidRPr="00705B9B">
        <w:rPr>
          <w:rFonts w:ascii="微软雅黑" w:eastAsia="微软雅黑" w:hAnsi="微软雅黑" w:hint="eastAsia"/>
        </w:rPr>
        <w:t>，</w:t>
      </w:r>
      <w:r w:rsidRPr="00705B9B">
        <w:rPr>
          <w:rFonts w:ascii="微软雅黑" w:eastAsia="微软雅黑" w:hAnsi="微软雅黑"/>
        </w:rPr>
        <w:t>会存在以下两个文件：</w:t>
      </w:r>
    </w:p>
    <w:p w:rsidR="00BF2243" w:rsidRDefault="000A629C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>offlineModelName.cambricon</w:t>
      </w:r>
    </w:p>
    <w:p w:rsidR="000A629C" w:rsidRDefault="009C2FA4" w:rsidP="008146D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146DE">
        <w:rPr>
          <w:rFonts w:ascii="Consolas" w:hAnsi="Consolas" w:cs="Consolas" w:hint="eastAsia"/>
          <w:color w:val="595959"/>
          <w:sz w:val="18"/>
          <w:szCs w:val="18"/>
        </w:rPr>
        <w:t>offlineModelName.cambricon.</w:t>
      </w:r>
      <w:r w:rsidR="000A629C" w:rsidRPr="008146DE">
        <w:rPr>
          <w:rFonts w:ascii="Consolas" w:hAnsi="Consolas" w:cs="Consolas" w:hint="eastAsia"/>
          <w:color w:val="595959"/>
          <w:sz w:val="18"/>
          <w:szCs w:val="18"/>
        </w:rPr>
        <w:t>inputs_outputs.aux</w:t>
      </w:r>
    </w:p>
    <w:p w:rsidR="00840E81" w:rsidRDefault="00840E81" w:rsidP="00E86EAB">
      <w:pPr>
        <w:spacing w:line="360" w:lineRule="auto"/>
        <w:rPr>
          <w:rFonts w:ascii="Consolas" w:eastAsia="宋体" w:hAnsi="Consolas" w:cs="Consolas"/>
          <w:color w:val="595959"/>
          <w:sz w:val="18"/>
          <w:szCs w:val="18"/>
        </w:rPr>
      </w:pPr>
    </w:p>
    <w:p w:rsidR="003847C1" w:rsidRDefault="003847C1" w:rsidP="00F7607A">
      <w:pPr>
        <w:tabs>
          <w:tab w:val="left" w:pos="5270"/>
        </w:tabs>
        <w:spacing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其中第一个</w:t>
      </w:r>
      <w:r w:rsidR="008146DE">
        <w:rPr>
          <w:rFonts w:ascii="微软雅黑" w:eastAsia="微软雅黑" w:hAnsi="微软雅黑"/>
        </w:rPr>
        <w:t>文件为离线模型，第二个为</w:t>
      </w:r>
      <w:r w:rsidR="008146DE">
        <w:rPr>
          <w:rFonts w:ascii="微软雅黑" w:eastAsia="微软雅黑" w:hAnsi="微软雅黑" w:hint="eastAsia"/>
        </w:rPr>
        <w:t>中间</w:t>
      </w:r>
      <w:r w:rsidRPr="00705B9B">
        <w:rPr>
          <w:rFonts w:ascii="微软雅黑" w:eastAsia="微软雅黑" w:hAnsi="微软雅黑"/>
        </w:rPr>
        <w:t>文件</w:t>
      </w:r>
      <w:r w:rsidRPr="00705B9B">
        <w:rPr>
          <w:rFonts w:ascii="微软雅黑" w:eastAsia="微软雅黑" w:hAnsi="微软雅黑" w:hint="eastAsia"/>
        </w:rPr>
        <w:t>。</w:t>
      </w:r>
      <w:r w:rsidR="00F7607A">
        <w:rPr>
          <w:rFonts w:ascii="微软雅黑" w:eastAsia="微软雅黑" w:hAnsi="微软雅黑"/>
        </w:rPr>
        <w:tab/>
      </w:r>
    </w:p>
    <w:p w:rsidR="00F7607A" w:rsidRPr="00EA7531" w:rsidRDefault="00F7607A" w:rsidP="00F7607A">
      <w:r>
        <w:rPr>
          <w:rFonts w:hint="eastAsia"/>
        </w:rPr>
        <w:t>Note</w:t>
      </w:r>
      <w:r>
        <w:rPr>
          <w:rFonts w:hint="eastAsia"/>
        </w:rPr>
        <w:t>：</w:t>
      </w:r>
      <w:r>
        <w:rPr>
          <w:rFonts w:ascii="微软雅黑" w:eastAsia="微软雅黑" w:hAnsi="微软雅黑" w:cs="宋体" w:hint="eastAsia"/>
          <w:color w:val="000000"/>
          <w:szCs w:val="21"/>
        </w:rPr>
        <w:t>pb_to_offline</w:t>
      </w:r>
      <w:r w:rsidRPr="00705B9B">
        <w:rPr>
          <w:rFonts w:ascii="微软雅黑" w:eastAsia="微软雅黑" w:hAnsi="微软雅黑" w:cs="宋体" w:hint="eastAsia"/>
          <w:color w:val="000000"/>
          <w:szCs w:val="21"/>
        </w:rPr>
        <w:t>文件夹</w:t>
      </w:r>
      <w:r>
        <w:rPr>
          <w:rFonts w:ascii="微软雅黑" w:eastAsia="微软雅黑" w:hAnsi="微软雅黑" w:cs="宋体" w:hint="eastAsia"/>
          <w:color w:val="000000"/>
          <w:szCs w:val="21"/>
        </w:rPr>
        <w:t>下提供脚本方便进行转换，详情参见目录中readme。</w:t>
      </w:r>
    </w:p>
    <w:p w:rsidR="00356B2E" w:rsidRPr="00E86EAB" w:rsidRDefault="00356B2E" w:rsidP="00E86EAB">
      <w:pPr>
        <w:spacing w:line="360" w:lineRule="auto"/>
        <w:rPr>
          <w:rFonts w:ascii="微软雅黑" w:eastAsia="微软雅黑" w:hAnsi="微软雅黑"/>
        </w:rPr>
      </w:pPr>
    </w:p>
    <w:p w:rsidR="006234EE" w:rsidRDefault="00AF7F12" w:rsidP="00FD1B66">
      <w:pPr>
        <w:pStyle w:val="3"/>
        <w:rPr>
          <w:rFonts w:ascii="微软雅黑" w:eastAsia="微软雅黑" w:hAnsi="微软雅黑"/>
          <w:color w:val="000000" w:themeColor="text1"/>
        </w:rPr>
      </w:pPr>
      <w:bookmarkStart w:id="54" w:name="_Toc508113448"/>
      <w:r>
        <w:rPr>
          <w:rFonts w:ascii="微软雅黑" w:eastAsia="微软雅黑" w:hAnsi="微软雅黑" w:hint="eastAsia"/>
          <w:color w:val="000000" w:themeColor="text1"/>
        </w:rPr>
        <w:t>5.2.</w:t>
      </w:r>
      <w:r w:rsidR="0075503A">
        <w:rPr>
          <w:rFonts w:ascii="微软雅黑" w:eastAsia="微软雅黑" w:hAnsi="微软雅黑" w:hint="eastAsia"/>
          <w:color w:val="000000" w:themeColor="text1"/>
        </w:rPr>
        <w:t>2</w:t>
      </w:r>
      <w:r w:rsidR="0075503A">
        <w:rPr>
          <w:rFonts w:ascii="微软雅黑" w:eastAsia="微软雅黑" w:hAnsi="微软雅黑"/>
          <w:color w:val="000000" w:themeColor="text1"/>
        </w:rPr>
        <w:t xml:space="preserve"> </w:t>
      </w:r>
      <w:r w:rsidR="006234EE" w:rsidRPr="00137323">
        <w:rPr>
          <w:rFonts w:ascii="微软雅黑" w:eastAsia="微软雅黑" w:hAnsi="微软雅黑" w:hint="eastAsia"/>
          <w:color w:val="000000" w:themeColor="text1"/>
        </w:rPr>
        <w:t>模型</w:t>
      </w:r>
      <w:r w:rsidR="009C2FA4" w:rsidRPr="00137323">
        <w:rPr>
          <w:rFonts w:ascii="微软雅黑" w:eastAsia="微软雅黑" w:hAnsi="微软雅黑" w:hint="eastAsia"/>
          <w:color w:val="000000" w:themeColor="text1"/>
        </w:rPr>
        <w:t>参数</w:t>
      </w:r>
      <w:r w:rsidR="006234EE" w:rsidRPr="00137323">
        <w:rPr>
          <w:rFonts w:ascii="微软雅黑" w:eastAsia="微软雅黑" w:hAnsi="微软雅黑"/>
          <w:color w:val="000000" w:themeColor="text1"/>
        </w:rPr>
        <w:t>文件</w:t>
      </w:r>
      <w:bookmarkEnd w:id="54"/>
    </w:p>
    <w:p w:rsidR="00C41F1A" w:rsidRPr="0099723D" w:rsidRDefault="00C41F1A" w:rsidP="0077749D">
      <w:pPr>
        <w:pStyle w:val="4"/>
      </w:pPr>
      <w:r w:rsidRPr="005F33C1">
        <w:rPr>
          <w:rFonts w:ascii="微软雅黑" w:eastAsia="微软雅黑" w:hAnsi="微软雅黑" w:hint="eastAsia"/>
        </w:rPr>
        <w:t xml:space="preserve">模型参数文件包括两部分信息 </w:t>
      </w:r>
      <w:r w:rsidRPr="0099723D">
        <w:rPr>
          <w:rFonts w:hint="eastAsia"/>
        </w:rPr>
        <w:t>：</w:t>
      </w:r>
    </w:p>
    <w:p w:rsidR="00F77D45" w:rsidRPr="0034204C" w:rsidRDefault="00C41F1A" w:rsidP="00F77D45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1. 模型名称</w:t>
      </w:r>
      <w:r w:rsidR="00F77D45">
        <w:rPr>
          <w:rFonts w:ascii="微软雅黑" w:eastAsia="微软雅黑" w:hAnsi="微软雅黑" w:hint="eastAsia"/>
        </w:rPr>
        <w:t>：</w:t>
      </w:r>
      <w:r w:rsidR="00F77D45" w:rsidRPr="0034204C">
        <w:rPr>
          <w:rFonts w:ascii="微软雅黑" w:eastAsia="微软雅黑" w:hAnsi="微软雅黑" w:hint="eastAsia"/>
        </w:rPr>
        <w:t>指定</w:t>
      </w:r>
      <w:r w:rsidR="00F77D45">
        <w:rPr>
          <w:rFonts w:ascii="微软雅黑" w:eastAsia="微软雅黑" w:hAnsi="微软雅黑" w:hint="eastAsia"/>
        </w:rPr>
        <w:t>生成</w:t>
      </w:r>
      <w:r w:rsidR="00F77D45" w:rsidRPr="0034204C">
        <w:rPr>
          <w:rFonts w:ascii="微软雅黑" w:eastAsia="微软雅黑" w:hAnsi="微软雅黑" w:hint="eastAsia"/>
        </w:rPr>
        <w:t>离线模型文件的名称</w:t>
      </w:r>
    </w:p>
    <w:p w:rsidR="00C41F1A" w:rsidRPr="0034204C" w:rsidRDefault="00C41F1A" w:rsidP="00FC6466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 xml:space="preserve">2. </w:t>
      </w:r>
      <w:r w:rsidR="00F77D45" w:rsidRPr="0034204C">
        <w:rPr>
          <w:rFonts w:ascii="微软雅黑" w:eastAsia="微软雅黑" w:hAnsi="微软雅黑" w:hint="eastAsia"/>
        </w:rPr>
        <w:t xml:space="preserve">模型 </w:t>
      </w:r>
      <w:r w:rsidR="00E93F6D">
        <w:rPr>
          <w:rFonts w:ascii="微软雅黑" w:eastAsia="微软雅黑" w:hAnsi="微软雅黑" w:hint="eastAsia"/>
        </w:rPr>
        <w:t>session_run{}</w:t>
      </w:r>
      <w:r w:rsidR="00F77D45" w:rsidRPr="0034204C">
        <w:rPr>
          <w:rFonts w:ascii="微软雅黑" w:eastAsia="微软雅黑" w:hAnsi="微软雅黑" w:hint="eastAsia"/>
        </w:rPr>
        <w:t>的节点信息</w:t>
      </w:r>
    </w:p>
    <w:p w:rsidR="00C41F1A" w:rsidRPr="0034204C" w:rsidRDefault="005B1CBE" w:rsidP="00C41F1A">
      <w:pPr>
        <w:ind w:leftChars="100" w:left="770" w:hangingChars="250" w:hanging="5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</w:t>
      </w:r>
      <w:r w:rsidR="00C41F1A" w:rsidRPr="0034204C">
        <w:rPr>
          <w:rFonts w:ascii="微软雅黑" w:eastAsia="微软雅黑" w:hAnsi="微软雅黑" w:hint="eastAsia"/>
        </w:rPr>
        <w:t>）输入节点个数及名称（即 Session::Run 的 input_nodes 节点），以及输入节点的输入Tensor 的 Shape 信息。</w:t>
      </w:r>
    </w:p>
    <w:p w:rsidR="00C41F1A" w:rsidRPr="0034204C" w:rsidRDefault="00C41F1A" w:rsidP="00C41F1A">
      <w:pPr>
        <w:ind w:leftChars="100" w:left="770" w:hangingChars="250" w:hanging="550"/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（</w:t>
      </w:r>
      <w:r w:rsidR="00660585">
        <w:rPr>
          <w:rFonts w:ascii="微软雅黑" w:eastAsia="微软雅黑" w:hAnsi="微软雅黑" w:hint="eastAsia"/>
        </w:rPr>
        <w:t>2</w:t>
      </w:r>
      <w:r w:rsidRPr="0034204C">
        <w:rPr>
          <w:rFonts w:ascii="微软雅黑" w:eastAsia="微软雅黑" w:hAnsi="微软雅黑" w:hint="eastAsia"/>
        </w:rPr>
        <w:t>）输出节点个数及名称（即 Session::Run 的 output_nodes节点）</w:t>
      </w:r>
    </w:p>
    <w:p w:rsidR="00C41F1A" w:rsidRPr="00952D8F" w:rsidRDefault="007E1901" w:rsidP="0077749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 w:rsidR="00C41F1A" w:rsidRPr="00952D8F">
        <w:rPr>
          <w:rFonts w:ascii="微软雅黑" w:eastAsia="微软雅黑" w:hAnsi="微软雅黑" w:hint="eastAsia"/>
        </w:rPr>
        <w:t>文件具体格式及各个参数的含义 ：</w:t>
      </w:r>
    </w:p>
    <w:p w:rsidR="00C41F1A" w:rsidRPr="0034204C" w:rsidRDefault="00C41F1A" w:rsidP="00C41F1A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/>
        </w:rPr>
        <w:t>1. model_name:XXX.cambricon</w:t>
      </w:r>
    </w:p>
    <w:p w:rsidR="00C41F1A" w:rsidRPr="0034204C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指定</w:t>
      </w:r>
      <w:r w:rsidR="008C331E">
        <w:rPr>
          <w:rFonts w:ascii="微软雅黑" w:eastAsia="微软雅黑" w:hAnsi="微软雅黑" w:hint="eastAsia"/>
        </w:rPr>
        <w:t>生成</w:t>
      </w:r>
      <w:r w:rsidRPr="0034204C">
        <w:rPr>
          <w:rFonts w:ascii="微软雅黑" w:eastAsia="微软雅黑" w:hAnsi="微软雅黑" w:hint="eastAsia"/>
        </w:rPr>
        <w:t>离线模型文件的名称</w:t>
      </w:r>
    </w:p>
    <w:p w:rsidR="00C41F1A" w:rsidRPr="0034204C" w:rsidRDefault="00C41F1A" w:rsidP="00C41F1A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/>
        </w:rPr>
        <w:t>2. session_run{}</w:t>
      </w:r>
    </w:p>
    <w:p w:rsidR="00C41F1A" w:rsidRPr="0034204C" w:rsidRDefault="00C41F1A" w:rsidP="003D71E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指定模型的</w:t>
      </w:r>
      <w:r w:rsidR="00E6107E" w:rsidRPr="0034204C">
        <w:rPr>
          <w:rFonts w:ascii="微软雅黑" w:eastAsia="微软雅黑" w:hAnsi="微软雅黑" w:hint="eastAsia"/>
        </w:rPr>
        <w:t>session_run{}</w:t>
      </w:r>
      <w:r w:rsidRPr="0034204C">
        <w:rPr>
          <w:rFonts w:ascii="微软雅黑" w:eastAsia="微软雅黑" w:hAnsi="微软雅黑" w:hint="eastAsia"/>
        </w:rPr>
        <w:t>，在大括号“{}”中包含input_nodes、output_nodes信息，即 Session：：Run 的起始节点和结束节点信息</w:t>
      </w:r>
      <w:r w:rsidR="00AF161E">
        <w:rPr>
          <w:rFonts w:ascii="微软雅黑" w:eastAsia="微软雅黑" w:hAnsi="微软雅黑" w:hint="eastAsia"/>
        </w:rPr>
        <w:t>。</w:t>
      </w:r>
    </w:p>
    <w:p w:rsidR="00C41F1A" w:rsidRPr="0034204C" w:rsidRDefault="00F40386" w:rsidP="00C41F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C41F1A" w:rsidRPr="0034204C">
        <w:rPr>
          <w:rFonts w:ascii="微软雅黑" w:eastAsia="微软雅黑" w:hAnsi="微软雅黑"/>
        </w:rPr>
        <w:t>. input_nodes(n):</w:t>
      </w:r>
    </w:p>
    <w:p w:rsidR="00C41F1A" w:rsidRPr="0034204C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“</w:t>
      </w:r>
      <w:r w:rsidRPr="0034204C">
        <w:rPr>
          <w:rFonts w:ascii="微软雅黑" w:eastAsia="微软雅黑" w:hAnsi="微软雅黑"/>
        </w:rPr>
        <w:t>xxxx”, n, h, w, c</w:t>
      </w:r>
    </w:p>
    <w:p w:rsidR="009B50CF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指定 Session::Run 中输入节点信息，数字 n 表示输入节点的个数，</w:t>
      </w:r>
    </w:p>
    <w:p w:rsidR="0099723D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lastRenderedPageBreak/>
        <w:t>“xxxx”的名字表示输入节点的名字，</w:t>
      </w:r>
    </w:p>
    <w:p w:rsidR="00C41F1A" w:rsidRPr="0034204C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n、h、w、c 表示每个输入节点 Tensor 的 shape 的 N、C、H、W四个维度的 size。</w:t>
      </w:r>
    </w:p>
    <w:p w:rsidR="00C41F1A" w:rsidRPr="0034204C" w:rsidRDefault="002E5927" w:rsidP="00C41F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C41F1A" w:rsidRPr="0034204C">
        <w:rPr>
          <w:rFonts w:ascii="微软雅黑" w:eastAsia="微软雅黑" w:hAnsi="微软雅黑"/>
        </w:rPr>
        <w:t>. output_nodes(n):</w:t>
      </w:r>
    </w:p>
    <w:p w:rsidR="00C41F1A" w:rsidRPr="0034204C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“</w:t>
      </w:r>
      <w:r w:rsidRPr="0034204C">
        <w:rPr>
          <w:rFonts w:ascii="微软雅黑" w:eastAsia="微软雅黑" w:hAnsi="微软雅黑"/>
        </w:rPr>
        <w:t>xxxx”</w:t>
      </w:r>
    </w:p>
    <w:p w:rsidR="00C41F1A" w:rsidRPr="0034204C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“</w:t>
      </w:r>
      <w:r w:rsidRPr="0034204C">
        <w:rPr>
          <w:rFonts w:ascii="微软雅黑" w:eastAsia="微软雅黑" w:hAnsi="微软雅黑"/>
        </w:rPr>
        <w:t>yyyy”</w:t>
      </w:r>
    </w:p>
    <w:p w:rsidR="00C41F1A" w:rsidRPr="0034204C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“</w:t>
      </w:r>
      <w:r w:rsidRPr="0034204C">
        <w:rPr>
          <w:rFonts w:ascii="微软雅黑" w:eastAsia="微软雅黑" w:hAnsi="微软雅黑"/>
        </w:rPr>
        <w:t>zzzz”</w:t>
      </w:r>
    </w:p>
    <w:p w:rsidR="009A38F4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指定 Session::Run 中输出节点的名字，数字 n 表示输出节点的个数，</w:t>
      </w:r>
    </w:p>
    <w:p w:rsidR="00C41F1A" w:rsidRDefault="00C41F1A" w:rsidP="0099723D">
      <w:pPr>
        <w:rPr>
          <w:rFonts w:ascii="微软雅黑" w:eastAsia="微软雅黑" w:hAnsi="微软雅黑"/>
        </w:rPr>
      </w:pPr>
      <w:r w:rsidRPr="0034204C">
        <w:rPr>
          <w:rFonts w:ascii="微软雅黑" w:eastAsia="微软雅黑" w:hAnsi="微软雅黑" w:hint="eastAsia"/>
        </w:rPr>
        <w:t>“xxxx”</w:t>
      </w:r>
      <w:r w:rsidR="009A38F4">
        <w:rPr>
          <w:rFonts w:ascii="微软雅黑" w:eastAsia="微软雅黑" w:hAnsi="微软雅黑" w:hint="eastAsia"/>
        </w:rPr>
        <w:t>，</w:t>
      </w:r>
      <w:r w:rsidRPr="0034204C">
        <w:rPr>
          <w:rFonts w:ascii="微软雅黑" w:eastAsia="微软雅黑" w:hAnsi="微软雅黑" w:hint="eastAsia"/>
        </w:rPr>
        <w:t>“yyyy”</w:t>
      </w:r>
      <w:r w:rsidR="009A38F4">
        <w:rPr>
          <w:rFonts w:ascii="微软雅黑" w:eastAsia="微软雅黑" w:hAnsi="微软雅黑" w:hint="eastAsia"/>
        </w:rPr>
        <w:t>，</w:t>
      </w:r>
      <w:r w:rsidRPr="0034204C">
        <w:rPr>
          <w:rFonts w:ascii="微软雅黑" w:eastAsia="微软雅黑" w:hAnsi="微软雅黑" w:hint="eastAsia"/>
        </w:rPr>
        <w:t>“zzzz”分别表示节点的名字。</w:t>
      </w:r>
    </w:p>
    <w:p w:rsidR="001771CC" w:rsidRDefault="001771CC" w:rsidP="0099723D">
      <w:pPr>
        <w:rPr>
          <w:rFonts w:ascii="微软雅黑" w:eastAsia="微软雅黑" w:hAnsi="微软雅黑"/>
        </w:rPr>
      </w:pPr>
    </w:p>
    <w:p w:rsidR="00B7375F" w:rsidRPr="0034204C" w:rsidRDefault="009735CA" w:rsidP="00997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例:</w:t>
      </w:r>
      <w:r w:rsidR="004B68A9">
        <w:rPr>
          <w:rFonts w:ascii="微软雅黑" w:eastAsia="微软雅黑" w:hAnsi="微软雅黑" w:hint="eastAsia"/>
        </w:rPr>
        <w:t xml:space="preserve"> </w:t>
      </w:r>
      <w:r w:rsidR="001771CC">
        <w:rPr>
          <w:rFonts w:ascii="微软雅黑" w:eastAsia="微软雅黑" w:hAnsi="微软雅黑" w:hint="eastAsia"/>
        </w:rPr>
        <w:t>以下是</w:t>
      </w:r>
      <w:r w:rsidR="004C6915">
        <w:rPr>
          <w:rFonts w:ascii="微软雅黑" w:eastAsia="微软雅黑" w:hAnsi="微软雅黑" w:hint="eastAsia"/>
        </w:rPr>
        <w:t>inceptionV3的配置文件</w:t>
      </w:r>
    </w:p>
    <w:p w:rsidR="006D628C" w:rsidRPr="006D628C" w:rsidRDefault="006D628C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D628C">
        <w:rPr>
          <w:rFonts w:ascii="Consolas" w:hAnsi="Consolas" w:cs="Consolas"/>
          <w:color w:val="595959"/>
          <w:sz w:val="18"/>
          <w:szCs w:val="18"/>
        </w:rPr>
        <w:t>model_name:</w:t>
      </w:r>
      <w:r w:rsidR="00E331AB" w:rsidRPr="00E331AB">
        <w:rPr>
          <w:rFonts w:ascii="Consolas" w:hAnsi="Consolas" w:cs="Consolas"/>
          <w:color w:val="595959"/>
          <w:sz w:val="18"/>
          <w:szCs w:val="18"/>
        </w:rPr>
        <w:t xml:space="preserve"> </w:t>
      </w:r>
      <w:r w:rsidR="00E331AB" w:rsidRPr="006D628C">
        <w:rPr>
          <w:rFonts w:ascii="Consolas" w:hAnsi="Consolas" w:cs="Consolas"/>
          <w:color w:val="595959"/>
          <w:sz w:val="18"/>
          <w:szCs w:val="18"/>
        </w:rPr>
        <w:t>InceptionV3</w:t>
      </w:r>
      <w:r w:rsidR="00E331AB">
        <w:rPr>
          <w:rFonts w:ascii="Consolas" w:hAnsi="Consolas" w:cs="Consolas" w:hint="eastAsia"/>
          <w:color w:val="595959"/>
          <w:sz w:val="18"/>
          <w:szCs w:val="18"/>
        </w:rPr>
        <w:t>.cambricon</w:t>
      </w:r>
    </w:p>
    <w:p w:rsidR="006D628C" w:rsidRPr="006D628C" w:rsidRDefault="006D628C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D628C">
        <w:rPr>
          <w:rFonts w:ascii="Consolas" w:hAnsi="Consolas" w:cs="Consolas"/>
          <w:color w:val="595959"/>
          <w:sz w:val="18"/>
          <w:szCs w:val="18"/>
        </w:rPr>
        <w:t>session_run{</w:t>
      </w:r>
    </w:p>
    <w:p w:rsidR="006D628C" w:rsidRPr="006D628C" w:rsidRDefault="006D628C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D628C">
        <w:rPr>
          <w:rFonts w:ascii="Consolas" w:hAnsi="Consolas" w:cs="Consolas"/>
          <w:color w:val="595959"/>
          <w:sz w:val="18"/>
          <w:szCs w:val="18"/>
        </w:rPr>
        <w:t xml:space="preserve">  input_nodes(1):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 xml:space="preserve">                                  //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指定输入节点个数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(1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个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)</w:t>
      </w:r>
    </w:p>
    <w:p w:rsidR="006D628C" w:rsidRPr="006D628C" w:rsidRDefault="006D628C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D628C">
        <w:rPr>
          <w:rFonts w:ascii="Consolas" w:hAnsi="Consolas" w:cs="Consolas"/>
          <w:color w:val="595959"/>
          <w:sz w:val="18"/>
          <w:szCs w:val="18"/>
        </w:rPr>
        <w:t xml:space="preserve">  "input",1,299,299,3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  <w:t>//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指定输入节点的名称和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shape</w:t>
      </w:r>
    </w:p>
    <w:p w:rsidR="006D628C" w:rsidRPr="006D628C" w:rsidRDefault="006D628C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D628C">
        <w:rPr>
          <w:rFonts w:ascii="Consolas" w:hAnsi="Consolas" w:cs="Consolas"/>
          <w:color w:val="595959"/>
          <w:sz w:val="18"/>
          <w:szCs w:val="18"/>
        </w:rPr>
        <w:t xml:space="preserve">  output_nodes(1):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ab/>
        <w:t>//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指定输出节点个数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(1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个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)</w:t>
      </w:r>
    </w:p>
    <w:p w:rsidR="006D628C" w:rsidRDefault="006D628C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D628C">
        <w:rPr>
          <w:rFonts w:ascii="Consolas" w:hAnsi="Consolas" w:cs="Consolas"/>
          <w:color w:val="595959"/>
          <w:sz w:val="18"/>
          <w:szCs w:val="18"/>
        </w:rPr>
        <w:t xml:space="preserve">  "InceptionV3/Predictions/Softmax"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 xml:space="preserve">                //</w:t>
      </w:r>
      <w:r w:rsidR="004C6915">
        <w:rPr>
          <w:rFonts w:ascii="Consolas" w:hAnsi="Consolas" w:cs="Consolas" w:hint="eastAsia"/>
          <w:color w:val="595959"/>
          <w:sz w:val="18"/>
          <w:szCs w:val="18"/>
        </w:rPr>
        <w:t>指定输出节点的名称</w:t>
      </w:r>
    </w:p>
    <w:p w:rsidR="00406278" w:rsidRPr="006D628C" w:rsidRDefault="00406278" w:rsidP="00732882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>
        <w:rPr>
          <w:rFonts w:ascii="Consolas" w:hAnsi="Consolas" w:cs="Consolas" w:hint="eastAsia"/>
          <w:color w:val="595959"/>
          <w:sz w:val="18"/>
          <w:szCs w:val="18"/>
        </w:rPr>
        <w:t>}</w:t>
      </w:r>
    </w:p>
    <w:p w:rsidR="00C41F1A" w:rsidRPr="0034204C" w:rsidRDefault="002F7186" w:rsidP="002F7186">
      <w:pPr>
        <w:ind w:firstLineChars="150" w:firstLine="270"/>
        <w:rPr>
          <w:rFonts w:ascii="微软雅黑" w:eastAsia="微软雅黑" w:hAnsi="微软雅黑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</w:t>
      </w:r>
    </w:p>
    <w:p w:rsidR="007575ED" w:rsidRPr="00A456C3" w:rsidRDefault="007575ED" w:rsidP="00FD7799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55" w:name="_Toc508113449"/>
      <w:r w:rsidRPr="00A456C3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模型集成</w:t>
      </w:r>
      <w:bookmarkEnd w:id="55"/>
    </w:p>
    <w:p w:rsidR="00663BCF" w:rsidRPr="00705B9B" w:rsidRDefault="006D4AE1" w:rsidP="00E3041F">
      <w:pPr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模型</w:t>
      </w:r>
      <w:r w:rsidRPr="00705B9B">
        <w:rPr>
          <w:rFonts w:ascii="微软雅黑" w:eastAsia="微软雅黑" w:hAnsi="微软雅黑"/>
        </w:rPr>
        <w:t>集成</w:t>
      </w:r>
      <w:r>
        <w:rPr>
          <w:rFonts w:ascii="微软雅黑" w:eastAsia="微软雅黑" w:hAnsi="微软雅黑" w:hint="eastAsia"/>
        </w:rPr>
        <w:t>包括</w:t>
      </w:r>
      <w:r w:rsidRPr="00705B9B">
        <w:rPr>
          <w:rFonts w:ascii="微软雅黑" w:eastAsia="微软雅黑" w:hAnsi="微软雅黑"/>
        </w:rPr>
        <w:t>离线模型</w:t>
      </w:r>
      <w:r w:rsidR="00927A7A">
        <w:rPr>
          <w:rFonts w:ascii="微软雅黑" w:eastAsia="微软雅黑" w:hAnsi="微软雅黑" w:hint="eastAsia"/>
        </w:rPr>
        <w:t>生成</w:t>
      </w:r>
      <w:r w:rsidR="00663BCF" w:rsidRPr="00705B9B">
        <w:rPr>
          <w:rFonts w:ascii="微软雅黑" w:eastAsia="微软雅黑" w:hAnsi="微软雅黑"/>
        </w:rPr>
        <w:t>、</w:t>
      </w:r>
      <w:r w:rsidR="00663BCF" w:rsidRPr="00705B9B">
        <w:rPr>
          <w:rFonts w:ascii="微软雅黑" w:eastAsia="微软雅黑" w:hAnsi="微软雅黑" w:hint="eastAsia"/>
        </w:rPr>
        <w:t>使用</w:t>
      </w:r>
      <w:r w:rsidR="00663BCF" w:rsidRPr="00705B9B">
        <w:rPr>
          <w:rFonts w:ascii="微软雅黑" w:eastAsia="微软雅黑" w:hAnsi="微软雅黑"/>
        </w:rPr>
        <w:t>加载模型接口加载离线模型，</w:t>
      </w:r>
      <w:r w:rsidR="005A01AF" w:rsidRPr="00705B9B">
        <w:rPr>
          <w:rFonts w:ascii="微软雅黑" w:eastAsia="微软雅黑" w:hAnsi="微软雅黑" w:hint="eastAsia"/>
        </w:rPr>
        <w:t>数据</w:t>
      </w:r>
      <w:r w:rsidR="005A01AF" w:rsidRPr="00705B9B">
        <w:rPr>
          <w:rFonts w:ascii="微软雅黑" w:eastAsia="微软雅黑" w:hAnsi="微软雅黑"/>
        </w:rPr>
        <w:t>预处理，</w:t>
      </w:r>
      <w:r w:rsidR="00663BCF" w:rsidRPr="00705B9B">
        <w:rPr>
          <w:rFonts w:ascii="微软雅黑" w:eastAsia="微软雅黑" w:hAnsi="微软雅黑"/>
        </w:rPr>
        <w:t>运行模型、</w:t>
      </w:r>
      <w:r w:rsidR="00663BCF" w:rsidRPr="00705B9B">
        <w:rPr>
          <w:rFonts w:ascii="微软雅黑" w:eastAsia="微软雅黑" w:hAnsi="微软雅黑" w:hint="eastAsia"/>
        </w:rPr>
        <w:t>取</w:t>
      </w:r>
      <w:r w:rsidR="005A01AF" w:rsidRPr="00705B9B">
        <w:rPr>
          <w:rFonts w:ascii="微软雅黑" w:eastAsia="微软雅黑" w:hAnsi="微软雅黑"/>
        </w:rPr>
        <w:t>数据做后处理，</w:t>
      </w:r>
      <w:r w:rsidR="005A01AF" w:rsidRPr="00705B9B">
        <w:rPr>
          <w:rFonts w:ascii="微软雅黑" w:eastAsia="微软雅黑" w:hAnsi="微软雅黑" w:hint="eastAsia"/>
        </w:rPr>
        <w:t>卸载</w:t>
      </w:r>
      <w:r w:rsidR="005A01AF" w:rsidRPr="00705B9B">
        <w:rPr>
          <w:rFonts w:ascii="微软雅黑" w:eastAsia="微软雅黑" w:hAnsi="微软雅黑"/>
        </w:rPr>
        <w:t>模型</w:t>
      </w:r>
      <w:r w:rsidR="00663BCF" w:rsidRPr="00705B9B">
        <w:rPr>
          <w:rFonts w:ascii="微软雅黑" w:eastAsia="微软雅黑" w:hAnsi="微软雅黑"/>
        </w:rPr>
        <w:t>等。</w:t>
      </w:r>
      <w:r w:rsidR="00AC3163" w:rsidRPr="00705B9B">
        <w:rPr>
          <w:rFonts w:ascii="微软雅黑" w:eastAsia="微软雅黑" w:hAnsi="微软雅黑" w:hint="eastAsia"/>
        </w:rPr>
        <w:t>当前</w:t>
      </w:r>
      <w:r w:rsidR="00AC3163" w:rsidRPr="00705B9B">
        <w:rPr>
          <w:rFonts w:ascii="微软雅黑" w:eastAsia="微软雅黑" w:hAnsi="微软雅黑"/>
        </w:rPr>
        <w:t>无论模型是</w:t>
      </w:r>
      <w:r w:rsidR="00AC3163" w:rsidRPr="00705B9B">
        <w:rPr>
          <w:rFonts w:ascii="微软雅黑" w:eastAsia="微软雅黑" w:hAnsi="微软雅黑" w:hint="eastAsia"/>
        </w:rPr>
        <w:t>caffe模型</w:t>
      </w:r>
      <w:r w:rsidR="00AC3163" w:rsidRPr="00705B9B">
        <w:rPr>
          <w:rFonts w:ascii="微软雅黑" w:eastAsia="微软雅黑" w:hAnsi="微软雅黑"/>
        </w:rPr>
        <w:t>还是</w:t>
      </w:r>
      <w:r w:rsidR="00AC3163" w:rsidRPr="00705B9B">
        <w:rPr>
          <w:rFonts w:ascii="微软雅黑" w:eastAsia="微软雅黑" w:hAnsi="微软雅黑" w:hint="eastAsia"/>
        </w:rPr>
        <w:t>tensorflow模型</w:t>
      </w:r>
      <w:r w:rsidR="00AC3163" w:rsidRPr="00705B9B">
        <w:rPr>
          <w:rFonts w:ascii="微软雅黑" w:eastAsia="微软雅黑" w:hAnsi="微软雅黑"/>
        </w:rPr>
        <w:t>，</w:t>
      </w:r>
      <w:r w:rsidR="00AC3163" w:rsidRPr="00705B9B">
        <w:rPr>
          <w:rFonts w:ascii="微软雅黑" w:eastAsia="微软雅黑" w:hAnsi="微软雅黑" w:hint="eastAsia"/>
        </w:rPr>
        <w:t>生成离线</w:t>
      </w:r>
      <w:r w:rsidR="00AC3163" w:rsidRPr="00705B9B">
        <w:rPr>
          <w:rFonts w:ascii="微软雅黑" w:eastAsia="微软雅黑" w:hAnsi="微软雅黑"/>
        </w:rPr>
        <w:t>模型后，集成方式一致。</w:t>
      </w:r>
    </w:p>
    <w:p w:rsidR="00663BCF" w:rsidRPr="00705B9B" w:rsidRDefault="00663BCF" w:rsidP="00E3041F">
      <w:pPr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其中</w:t>
      </w:r>
      <w:r w:rsidR="00C23785">
        <w:rPr>
          <w:rFonts w:ascii="微软雅黑" w:eastAsia="微软雅黑" w:hAnsi="微软雅黑" w:hint="eastAsia"/>
        </w:rPr>
        <w:t>创建模型管家,</w:t>
      </w:r>
      <w:r w:rsidR="005A01AF" w:rsidRPr="00705B9B">
        <w:rPr>
          <w:rFonts w:ascii="微软雅黑" w:eastAsia="微软雅黑" w:hAnsi="微软雅黑"/>
        </w:rPr>
        <w:t>加载模型、</w:t>
      </w:r>
      <w:r w:rsidRPr="00705B9B">
        <w:rPr>
          <w:rFonts w:ascii="微软雅黑" w:eastAsia="微软雅黑" w:hAnsi="微软雅黑"/>
        </w:rPr>
        <w:t>模型</w:t>
      </w:r>
      <w:r w:rsidR="005A01AF" w:rsidRPr="00705B9B">
        <w:rPr>
          <w:rFonts w:ascii="微软雅黑" w:eastAsia="微软雅黑" w:hAnsi="微软雅黑" w:hint="eastAsia"/>
        </w:rPr>
        <w:t>前向</w:t>
      </w:r>
      <w:r w:rsidR="005A01AF" w:rsidRPr="00705B9B">
        <w:rPr>
          <w:rFonts w:ascii="微软雅黑" w:eastAsia="微软雅黑" w:hAnsi="微软雅黑"/>
        </w:rPr>
        <w:t>计算和</w:t>
      </w:r>
      <w:r w:rsidR="005A01AF" w:rsidRPr="00705B9B">
        <w:rPr>
          <w:rFonts w:ascii="微软雅黑" w:eastAsia="微软雅黑" w:hAnsi="微软雅黑" w:hint="eastAsia"/>
        </w:rPr>
        <w:t>卸载</w:t>
      </w:r>
      <w:r w:rsidR="005A01AF" w:rsidRPr="00705B9B">
        <w:rPr>
          <w:rFonts w:ascii="微软雅黑" w:eastAsia="微软雅黑" w:hAnsi="微软雅黑"/>
        </w:rPr>
        <w:t>模型</w:t>
      </w:r>
      <w:r w:rsidRPr="00705B9B">
        <w:rPr>
          <w:rFonts w:ascii="微软雅黑" w:eastAsia="微软雅黑" w:hAnsi="微软雅黑" w:hint="eastAsia"/>
        </w:rPr>
        <w:t>接口</w:t>
      </w:r>
      <w:r w:rsidRPr="00705B9B">
        <w:rPr>
          <w:rFonts w:ascii="微软雅黑" w:eastAsia="微软雅黑" w:hAnsi="微软雅黑"/>
        </w:rPr>
        <w:t>提供了同步和异步两种方式。</w:t>
      </w:r>
    </w:p>
    <w:p w:rsidR="00663BCF" w:rsidRPr="00827CC3" w:rsidRDefault="00AF7F12" w:rsidP="00827CC3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56" w:name="_Toc497147564"/>
      <w:bookmarkStart w:id="57" w:name="_Toc497203065"/>
      <w:bookmarkStart w:id="58" w:name="_Toc498370127"/>
      <w:bookmarkStart w:id="59" w:name="_Toc498417785"/>
      <w:bookmarkStart w:id="60" w:name="_Toc500767389"/>
      <w:bookmarkStart w:id="61" w:name="_Toc500776180"/>
      <w:bookmarkStart w:id="62" w:name="_Toc500779234"/>
      <w:bookmarkStart w:id="63" w:name="_Toc500792857"/>
      <w:bookmarkStart w:id="64" w:name="_Toc500863326"/>
      <w:bookmarkStart w:id="65" w:name="_Toc501375707"/>
      <w:bookmarkStart w:id="66" w:name="_Toc501375746"/>
      <w:bookmarkStart w:id="67" w:name="_Toc50811345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lastRenderedPageBreak/>
        <w:t xml:space="preserve">6.1 </w:t>
      </w:r>
      <w:r w:rsidR="00663BCF" w:rsidRPr="00827CC3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生成离线</w:t>
      </w:r>
      <w:r w:rsidR="00663BCF" w:rsidRPr="00827CC3">
        <w:rPr>
          <w:rFonts w:ascii="微软雅黑" w:eastAsia="微软雅黑" w:hAnsi="微软雅黑" w:cs="Times New Roman"/>
          <w:b/>
          <w:color w:val="auto"/>
          <w:sz w:val="24"/>
          <w:szCs w:val="24"/>
        </w:rPr>
        <w:t>模型</w:t>
      </w:r>
      <w:bookmarkEnd w:id="67"/>
    </w:p>
    <w:p w:rsidR="00AD0EB2" w:rsidRPr="00137323" w:rsidRDefault="00AF7F12" w:rsidP="00AD0EB2">
      <w:pPr>
        <w:pStyle w:val="3"/>
        <w:rPr>
          <w:rFonts w:ascii="微软雅黑" w:eastAsia="微软雅黑" w:hAnsi="微软雅黑"/>
          <w:color w:val="000000" w:themeColor="text1"/>
        </w:rPr>
      </w:pPr>
      <w:bookmarkStart w:id="68" w:name="_Toc508113451"/>
      <w:r>
        <w:rPr>
          <w:rFonts w:ascii="微软雅黑" w:eastAsia="微软雅黑" w:hAnsi="微软雅黑"/>
          <w:color w:val="000000" w:themeColor="text1"/>
        </w:rPr>
        <w:t xml:space="preserve">6.1.1 </w:t>
      </w:r>
      <w:r w:rsidR="00AD0EB2" w:rsidRPr="00137323">
        <w:rPr>
          <w:rFonts w:ascii="微软雅黑" w:eastAsia="微软雅黑" w:hAnsi="微软雅黑"/>
          <w:color w:val="000000" w:themeColor="text1"/>
        </w:rPr>
        <w:t>Caffe</w:t>
      </w:r>
      <w:r w:rsidR="00AD0EB2" w:rsidRPr="00137323">
        <w:rPr>
          <w:rFonts w:ascii="微软雅黑" w:eastAsia="微软雅黑" w:hAnsi="微软雅黑" w:hint="eastAsia"/>
          <w:color w:val="000000" w:themeColor="text1"/>
        </w:rPr>
        <w:t>模型</w:t>
      </w:r>
      <w:r w:rsidR="00AD0EB2" w:rsidRPr="00137323">
        <w:rPr>
          <w:rFonts w:ascii="微软雅黑" w:eastAsia="微软雅黑" w:hAnsi="微软雅黑"/>
          <w:color w:val="000000" w:themeColor="text1"/>
        </w:rPr>
        <w:t>转换</w:t>
      </w:r>
      <w:r w:rsidR="00AD0EB2" w:rsidRPr="00137323">
        <w:rPr>
          <w:rFonts w:ascii="微软雅黑" w:eastAsia="微软雅黑" w:hAnsi="微软雅黑" w:hint="eastAsia"/>
          <w:color w:val="000000" w:themeColor="text1"/>
        </w:rPr>
        <w:t>sample</w:t>
      </w:r>
      <w:bookmarkEnd w:id="68"/>
    </w:p>
    <w:p w:rsidR="007575ED" w:rsidRPr="00705B9B" w:rsidRDefault="007575ED" w:rsidP="007575ED">
      <w:pPr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/>
        </w:rPr>
        <w:t>以</w:t>
      </w:r>
      <w:r w:rsidR="002D27FF" w:rsidRPr="00E3041F">
        <w:rPr>
          <w:rFonts w:ascii="微软雅黑" w:eastAsia="微软雅黑" w:hAnsi="微软雅黑" w:hint="eastAsia"/>
        </w:rPr>
        <w:t>SqueezeNet</w:t>
      </w:r>
      <w:r w:rsidRPr="00705B9B">
        <w:rPr>
          <w:rFonts w:ascii="微软雅黑" w:eastAsia="微软雅黑" w:hAnsi="微软雅黑" w:hint="eastAsia"/>
        </w:rPr>
        <w:t>网络</w:t>
      </w:r>
      <w:r w:rsidRPr="00705B9B">
        <w:rPr>
          <w:rFonts w:ascii="微软雅黑" w:eastAsia="微软雅黑" w:hAnsi="微软雅黑"/>
        </w:rPr>
        <w:t>为例</w:t>
      </w:r>
      <w:r w:rsidRPr="00705B9B">
        <w:rPr>
          <w:rFonts w:ascii="微软雅黑" w:eastAsia="微软雅黑" w:hAnsi="微软雅黑" w:hint="eastAsia"/>
        </w:rPr>
        <w:t>，</w:t>
      </w:r>
      <w:r w:rsidR="005E3D00" w:rsidRPr="00E3041F">
        <w:rPr>
          <w:rFonts w:ascii="微软雅黑" w:eastAsia="微软雅黑" w:hAnsi="微软雅黑" w:hint="eastAsia"/>
        </w:rPr>
        <w:t>SqueezeNet</w:t>
      </w:r>
      <w:r w:rsidRPr="00705B9B">
        <w:rPr>
          <w:rFonts w:ascii="微软雅黑" w:eastAsia="微软雅黑" w:hAnsi="微软雅黑" w:hint="eastAsia"/>
        </w:rPr>
        <w:t>模型</w:t>
      </w:r>
      <w:r w:rsidRPr="00705B9B">
        <w:rPr>
          <w:rFonts w:ascii="微软雅黑" w:eastAsia="微软雅黑" w:hAnsi="微软雅黑"/>
        </w:rPr>
        <w:t>的下载地址：</w:t>
      </w:r>
    </w:p>
    <w:p w:rsidR="00E03B6A" w:rsidRPr="00E03B6A" w:rsidRDefault="00E03B6A" w:rsidP="00E03B6A">
      <w:pPr>
        <w:rPr>
          <w:rStyle w:val="a6"/>
          <w:rFonts w:ascii="微软雅黑" w:eastAsia="微软雅黑" w:hAnsi="微软雅黑"/>
        </w:rPr>
      </w:pPr>
      <w:r w:rsidRPr="00E03B6A">
        <w:rPr>
          <w:rStyle w:val="a6"/>
          <w:rFonts w:ascii="微软雅黑" w:eastAsia="微软雅黑" w:hAnsi="微软雅黑"/>
        </w:rPr>
        <w:t>https://github.com/DeepScale/SqueezeNet/tree/master/SqueezeNet_v1.1</w:t>
      </w:r>
    </w:p>
    <w:p w:rsidR="007575ED" w:rsidRPr="00705B9B" w:rsidRDefault="007575ED" w:rsidP="007575ED">
      <w:pPr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将</w:t>
      </w:r>
      <w:r w:rsidRPr="00705B9B">
        <w:rPr>
          <w:rFonts w:ascii="微软雅黑" w:eastAsia="微软雅黑" w:hAnsi="微软雅黑"/>
        </w:rPr>
        <w:t>prototxt的输入层：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>layer {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name: "data"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type: "Input"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top: "data"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input_param { shape: { dim: 10 dim: 3 dim: 227 dim: 227 } }</w:t>
      </w:r>
    </w:p>
    <w:p w:rsidR="007575ED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>}</w:t>
      </w:r>
    </w:p>
    <w:p w:rsidR="00840E81" w:rsidRDefault="00840E81" w:rsidP="007575ED">
      <w:pPr>
        <w:rPr>
          <w:rFonts w:ascii="Consolas" w:eastAsia="宋体" w:hAnsi="Consolas" w:cs="Consolas"/>
          <w:color w:val="595959"/>
          <w:sz w:val="18"/>
          <w:szCs w:val="18"/>
        </w:rPr>
      </w:pPr>
    </w:p>
    <w:p w:rsidR="007575ED" w:rsidRPr="00705B9B" w:rsidRDefault="007575ED" w:rsidP="007575ED">
      <w:pPr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改成</w:t>
      </w:r>
      <w:r w:rsidRPr="00705B9B">
        <w:rPr>
          <w:rFonts w:ascii="微软雅黑" w:eastAsia="微软雅黑" w:hAnsi="微软雅黑"/>
        </w:rPr>
        <w:t>：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>input: "data"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>input_shape {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dim: 1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dim: 3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dim: 227</w:t>
      </w:r>
    </w:p>
    <w:p w:rsidR="00BF2243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 xml:space="preserve">  dim: 227</w:t>
      </w:r>
    </w:p>
    <w:p w:rsidR="007575ED" w:rsidRDefault="007575ED" w:rsidP="007156A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 w:hint="eastAsia"/>
          <w:color w:val="595959"/>
          <w:sz w:val="18"/>
          <w:szCs w:val="18"/>
        </w:rPr>
        <w:t>}</w:t>
      </w:r>
    </w:p>
    <w:p w:rsidR="00840E81" w:rsidRDefault="00840E81" w:rsidP="007575ED">
      <w:pPr>
        <w:rPr>
          <w:rFonts w:ascii="Consolas" w:eastAsia="宋体" w:hAnsi="Consolas" w:cs="Consolas"/>
          <w:color w:val="595959"/>
          <w:sz w:val="18"/>
          <w:szCs w:val="18"/>
        </w:rPr>
      </w:pPr>
    </w:p>
    <w:p w:rsidR="00E3041F" w:rsidRDefault="009F153A" w:rsidP="00E3041F">
      <w:pPr>
        <w:rPr>
          <w:rFonts w:ascii="微软雅黑" w:eastAsia="微软雅黑" w:hAnsi="微软雅黑"/>
        </w:rPr>
      </w:pPr>
      <w:r w:rsidRPr="009F153A">
        <w:rPr>
          <w:rFonts w:ascii="微软雅黑" w:eastAsia="微软雅黑" w:hAnsi="微软雅黑" w:hint="eastAsia"/>
        </w:rPr>
        <w:t>使用第五章的模型转换方法进行</w:t>
      </w:r>
      <w:r w:rsidR="003439BC">
        <w:rPr>
          <w:rFonts w:ascii="微软雅黑" w:eastAsia="微软雅黑" w:hAnsi="微软雅黑" w:hint="eastAsia"/>
        </w:rPr>
        <w:t>模型转换</w:t>
      </w:r>
    </w:p>
    <w:p w:rsidR="00615190" w:rsidRDefault="00615190" w:rsidP="00E3041F">
      <w:pPr>
        <w:rPr>
          <w:rFonts w:ascii="微软雅黑" w:eastAsia="微软雅黑" w:hAnsi="微软雅黑"/>
        </w:rPr>
      </w:pPr>
    </w:p>
    <w:p w:rsidR="0080002D" w:rsidRPr="001142C9" w:rsidRDefault="00AF7F12" w:rsidP="001142C9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color w:val="auto"/>
          <w:sz w:val="24"/>
          <w:szCs w:val="24"/>
        </w:rPr>
      </w:pPr>
      <w:bookmarkStart w:id="69" w:name="_Toc508113452"/>
      <w:r w:rsidRPr="001142C9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6.2</w:t>
      </w:r>
      <w:r w:rsidR="001E6B84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 xml:space="preserve"> </w:t>
      </w:r>
      <w:r w:rsidR="00663BCF" w:rsidRPr="001142C9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接口集成</w:t>
      </w:r>
      <w:bookmarkEnd w:id="69"/>
    </w:p>
    <w:p w:rsidR="008C7E47" w:rsidRDefault="008C7E47" w:rsidP="00EA7531">
      <w:pPr>
        <w:spacing w:line="360" w:lineRule="auto"/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/>
        </w:rPr>
        <w:t>DDK</w:t>
      </w:r>
      <w:r w:rsidRPr="00705B9B">
        <w:rPr>
          <w:rFonts w:ascii="微软雅黑" w:eastAsia="微软雅黑" w:hAnsi="微软雅黑" w:hint="eastAsia"/>
        </w:rPr>
        <w:t>提供了</w:t>
      </w:r>
      <w:r w:rsidRPr="00705B9B">
        <w:rPr>
          <w:rFonts w:ascii="微软雅黑" w:eastAsia="微软雅黑" w:hAnsi="微软雅黑"/>
        </w:rPr>
        <w:t>同步和异步接口，应用开发者根据需求选择</w:t>
      </w:r>
      <w:r w:rsidRPr="00705B9B">
        <w:rPr>
          <w:rFonts w:ascii="微软雅黑" w:eastAsia="微软雅黑" w:hAnsi="微软雅黑" w:hint="eastAsia"/>
        </w:rPr>
        <w:t>使用</w:t>
      </w:r>
      <w:r w:rsidRPr="00705B9B">
        <w:rPr>
          <w:rFonts w:ascii="微软雅黑" w:eastAsia="微软雅黑" w:hAnsi="微软雅黑"/>
        </w:rPr>
        <w:t>同步或者异步</w:t>
      </w:r>
      <w:r w:rsidRPr="00705B9B">
        <w:rPr>
          <w:rFonts w:ascii="微软雅黑" w:eastAsia="微软雅黑" w:hAnsi="微软雅黑" w:hint="eastAsia"/>
        </w:rPr>
        <w:t>接口</w:t>
      </w:r>
      <w:r w:rsidRPr="00705B9B">
        <w:rPr>
          <w:rFonts w:ascii="微软雅黑" w:eastAsia="微软雅黑" w:hAnsi="微软雅黑"/>
        </w:rPr>
        <w:t>方式。</w:t>
      </w:r>
      <w:r w:rsidR="000566A7" w:rsidRPr="00705B9B">
        <w:rPr>
          <w:rFonts w:ascii="微软雅黑" w:eastAsia="微软雅黑" w:hAnsi="微软雅黑" w:hint="eastAsia"/>
        </w:rPr>
        <w:t>本章节</w:t>
      </w:r>
      <w:r w:rsidR="000566A7" w:rsidRPr="00705B9B">
        <w:rPr>
          <w:rFonts w:ascii="微软雅黑" w:eastAsia="微软雅黑" w:hAnsi="微软雅黑"/>
        </w:rPr>
        <w:t>阐述</w:t>
      </w:r>
      <w:r w:rsidR="000566A7" w:rsidRPr="00705B9B">
        <w:rPr>
          <w:rFonts w:ascii="微软雅黑" w:eastAsia="微软雅黑" w:hAnsi="微软雅黑" w:hint="eastAsia"/>
        </w:rPr>
        <w:t>同步</w:t>
      </w:r>
      <w:r w:rsidR="00133B21">
        <w:rPr>
          <w:rFonts w:ascii="微软雅黑" w:eastAsia="微软雅黑" w:hAnsi="微软雅黑" w:hint="eastAsia"/>
        </w:rPr>
        <w:t>，异步</w:t>
      </w:r>
      <w:r w:rsidR="00CA0BA4">
        <w:rPr>
          <w:rFonts w:ascii="微软雅黑" w:eastAsia="微软雅黑" w:hAnsi="微软雅黑" w:hint="eastAsia"/>
        </w:rPr>
        <w:t>模式下单模型</w:t>
      </w:r>
      <w:r w:rsidR="000566A7" w:rsidRPr="00705B9B">
        <w:rPr>
          <w:rFonts w:ascii="微软雅黑" w:eastAsia="微软雅黑" w:hAnsi="微软雅黑"/>
        </w:rPr>
        <w:t>接口的</w:t>
      </w:r>
      <w:r w:rsidR="000566A7" w:rsidRPr="00705B9B">
        <w:rPr>
          <w:rFonts w:ascii="微软雅黑" w:eastAsia="微软雅黑" w:hAnsi="微软雅黑" w:hint="eastAsia"/>
        </w:rPr>
        <w:t>使用</w:t>
      </w:r>
      <w:r w:rsidR="00133B21">
        <w:rPr>
          <w:rFonts w:ascii="微软雅黑" w:eastAsia="微软雅黑" w:hAnsi="微软雅黑" w:hint="eastAsia"/>
        </w:rPr>
        <w:t>，具体代码参考DDKDemo</w:t>
      </w:r>
      <w:r w:rsidR="00C91A27">
        <w:rPr>
          <w:rFonts w:ascii="微软雅黑" w:eastAsia="微软雅黑" w:hAnsi="微软雅黑" w:hint="eastAsia"/>
        </w:rPr>
        <w:t>，其中DDK接口具体事宜参见DDK参考文档</w:t>
      </w:r>
      <w:r w:rsidR="00133B21">
        <w:rPr>
          <w:rFonts w:ascii="微软雅黑" w:eastAsia="微软雅黑" w:hAnsi="微软雅黑" w:hint="eastAsia"/>
        </w:rPr>
        <w:t>。</w:t>
      </w:r>
    </w:p>
    <w:p w:rsidR="00717370" w:rsidRDefault="00717370" w:rsidP="00EA753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Demo中：</w:t>
      </w:r>
    </w:p>
    <w:p w:rsidR="00717370" w:rsidRDefault="00717370" w:rsidP="00EA753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同步模式下：</w:t>
      </w:r>
    </w:p>
    <w:p w:rsidR="00717370" w:rsidRDefault="00717370" w:rsidP="00EA753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应用层</w:t>
      </w:r>
      <w:r w:rsidR="00F36DA3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文件：SyncClassifyActivity.java；JNI层</w:t>
      </w:r>
      <w:r w:rsidR="00F36DA3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文件classify_jni.cpp</w:t>
      </w:r>
    </w:p>
    <w:p w:rsidR="00717370" w:rsidRDefault="00717370" w:rsidP="00EA753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异步模式下：</w:t>
      </w:r>
    </w:p>
    <w:p w:rsidR="00717370" w:rsidRDefault="00717370" w:rsidP="00EA753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应用层</w:t>
      </w:r>
      <w:r w:rsidR="00F36DA3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文件：AsyncClassifyActivity.java；JNI层</w:t>
      </w:r>
      <w:r w:rsidR="00F36DA3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文件classify_async_jni.cpp</w:t>
      </w:r>
    </w:p>
    <w:p w:rsidR="00FF17B4" w:rsidRPr="00705B9B" w:rsidRDefault="00FF17B4" w:rsidP="00EA7531">
      <w:pPr>
        <w:spacing w:line="360" w:lineRule="auto"/>
        <w:rPr>
          <w:rFonts w:ascii="微软雅黑" w:eastAsia="微软雅黑" w:hAnsi="微软雅黑"/>
        </w:rPr>
      </w:pPr>
    </w:p>
    <w:p w:rsidR="00997546" w:rsidRDefault="00AF7F12" w:rsidP="00137323">
      <w:pPr>
        <w:pStyle w:val="3"/>
        <w:rPr>
          <w:rFonts w:ascii="微软雅黑" w:eastAsia="微软雅黑" w:hAnsi="微软雅黑"/>
          <w:color w:val="000000" w:themeColor="text1"/>
        </w:rPr>
      </w:pPr>
      <w:bookmarkStart w:id="70" w:name="_Toc508113453"/>
      <w:r>
        <w:rPr>
          <w:rFonts w:ascii="微软雅黑" w:eastAsia="微软雅黑" w:hAnsi="微软雅黑" w:hint="eastAsia"/>
          <w:color w:val="000000" w:themeColor="text1"/>
        </w:rPr>
        <w:t>6.2.</w:t>
      </w:r>
      <w:r>
        <w:rPr>
          <w:rFonts w:ascii="微软雅黑" w:eastAsia="微软雅黑" w:hAnsi="微软雅黑"/>
          <w:color w:val="000000" w:themeColor="text1"/>
        </w:rPr>
        <w:t xml:space="preserve">1 </w:t>
      </w:r>
      <w:r w:rsidR="00997546" w:rsidRPr="00137323">
        <w:rPr>
          <w:rFonts w:ascii="微软雅黑" w:eastAsia="微软雅黑" w:hAnsi="微软雅黑" w:hint="eastAsia"/>
          <w:color w:val="000000" w:themeColor="text1"/>
        </w:rPr>
        <w:t>创建</w:t>
      </w:r>
      <w:r w:rsidR="00997546" w:rsidRPr="00137323">
        <w:rPr>
          <w:rFonts w:ascii="微软雅黑" w:eastAsia="微软雅黑" w:hAnsi="微软雅黑"/>
          <w:color w:val="000000" w:themeColor="text1"/>
        </w:rPr>
        <w:t>模型管家</w:t>
      </w:r>
      <w:bookmarkEnd w:id="70"/>
    </w:p>
    <w:p w:rsidR="000336E4" w:rsidRDefault="000336E4" w:rsidP="000336E4">
      <w:pPr>
        <w:pStyle w:val="4"/>
      </w:pPr>
      <w:r>
        <w:rPr>
          <w:rFonts w:hint="eastAsia"/>
        </w:rPr>
        <w:t>6.2.</w:t>
      </w:r>
      <w:r>
        <w:t>1</w:t>
      </w:r>
      <w:r>
        <w:rPr>
          <w:rFonts w:hint="eastAsia"/>
        </w:rPr>
        <w:t>.</w:t>
      </w:r>
      <w:r w:rsidR="00447163">
        <w:rPr>
          <w:rFonts w:hint="eastAsia"/>
        </w:rPr>
        <w:t>1</w:t>
      </w:r>
      <w:r>
        <w:rPr>
          <w:rFonts w:hint="eastAsia"/>
        </w:rPr>
        <w:t xml:space="preserve">    </w:t>
      </w:r>
      <w:r>
        <w:rPr>
          <w:rFonts w:hint="eastAsia"/>
        </w:rPr>
        <w:t>应用层创建模型管家：</w:t>
      </w:r>
    </w:p>
    <w:p w:rsidR="000336E4" w:rsidRDefault="000336E4" w:rsidP="000336E4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0336E4" w:rsidRDefault="000336E4" w:rsidP="000336E4">
      <w:pPr>
        <w:ind w:left="780"/>
      </w:pPr>
      <w:r>
        <w:rPr>
          <w:rFonts w:hint="eastAsia"/>
        </w:rPr>
        <w:t>通过调用</w:t>
      </w:r>
      <w:r>
        <w:rPr>
          <w:rFonts w:hint="eastAsia"/>
        </w:rPr>
        <w:t>JNI</w:t>
      </w:r>
      <w:r>
        <w:rPr>
          <w:rFonts w:hint="eastAsia"/>
        </w:rPr>
        <w:t>层</w:t>
      </w:r>
      <w:r w:rsidRPr="009F0DF7">
        <w:t>loadModelSync</w:t>
      </w:r>
      <w:r w:rsidRPr="009F0DF7">
        <w:rPr>
          <w:rFonts w:hint="eastAsia"/>
        </w:rPr>
        <w:t>函数，在加载模型前完成</w:t>
      </w:r>
      <w:r>
        <w:rPr>
          <w:rFonts w:hint="eastAsia"/>
        </w:rPr>
        <w:t>同步</w:t>
      </w:r>
      <w:r w:rsidRPr="009F0DF7">
        <w:rPr>
          <w:rFonts w:hint="eastAsia"/>
        </w:rPr>
        <w:t>模型管家创建；</w:t>
      </w:r>
    </w:p>
    <w:p w:rsidR="000336E4" w:rsidRPr="00D42C7E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>private class loadModelTask extends AsyncTask&lt;Void, Void, Integer&gt; {</w:t>
      </w:r>
    </w:p>
    <w:p w:rsidR="000336E4" w:rsidRPr="00D42C7E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@Override</w:t>
      </w:r>
    </w:p>
    <w:p w:rsidR="000336E4" w:rsidRPr="00D42C7E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protected Integer doInBackground(Void... voids) {</w:t>
      </w:r>
    </w:p>
    <w:p w:rsidR="000336E4" w:rsidRPr="00D42C7E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    int ret = ModelManager.loadModelSync("hiai", mgr);</w:t>
      </w:r>
    </w:p>
    <w:p w:rsidR="000336E4" w:rsidRPr="00D42C7E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    return ret;</w:t>
      </w:r>
    </w:p>
    <w:p w:rsidR="000336E4" w:rsidRPr="00905BDA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}</w:t>
      </w:r>
    </w:p>
    <w:p w:rsidR="000336E4" w:rsidRDefault="000336E4" w:rsidP="000336E4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0336E4" w:rsidRDefault="000336E4" w:rsidP="000336E4">
      <w:pPr>
        <w:ind w:firstLineChars="350" w:firstLine="770"/>
      </w:pPr>
      <w:r>
        <w:rPr>
          <w:rFonts w:hint="eastAsia"/>
        </w:rPr>
        <w:t>通过调用</w:t>
      </w:r>
      <w:r>
        <w:rPr>
          <w:rFonts w:hint="eastAsia"/>
        </w:rPr>
        <w:t>JNI</w:t>
      </w:r>
      <w:r>
        <w:rPr>
          <w:rFonts w:hint="eastAsia"/>
        </w:rPr>
        <w:t>层</w:t>
      </w:r>
      <w:r w:rsidRPr="00524FCB">
        <w:t>registerListenerJNI</w:t>
      </w:r>
      <w:r w:rsidRPr="009F0DF7">
        <w:rPr>
          <w:rFonts w:hint="eastAsia"/>
        </w:rPr>
        <w:t>函数，</w:t>
      </w:r>
      <w:r>
        <w:rPr>
          <w:rFonts w:hint="eastAsia"/>
        </w:rPr>
        <w:t>实现异步模式下模型管家创建。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>protected void onCreate(Bundle savedInstanceState) {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    super.onCreate(savedInstanceState);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    getSupportActionBar().hide();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    setContentView(R.layout.activity_async_classify);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    mgr = getResources().getAssets();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    int ret = ModelManager.registerListenerJNI(listener);</w:t>
      </w:r>
    </w:p>
    <w:p w:rsidR="000336E4" w:rsidRPr="006204A3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 </w:t>
      </w:r>
      <w:r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0336E4" w:rsidRDefault="000336E4" w:rsidP="000336E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204A3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0336E4" w:rsidRDefault="000336E4" w:rsidP="000336E4"/>
    <w:p w:rsidR="00A67059" w:rsidRDefault="00A67059" w:rsidP="00A67059">
      <w:pPr>
        <w:pStyle w:val="4"/>
      </w:pPr>
      <w:r>
        <w:rPr>
          <w:rFonts w:hint="eastAsia"/>
        </w:rPr>
        <w:lastRenderedPageBreak/>
        <w:t>6.2.</w:t>
      </w:r>
      <w:r>
        <w:t>1</w:t>
      </w:r>
      <w:r w:rsidR="000E2FBC">
        <w:rPr>
          <w:rFonts w:hint="eastAsia"/>
        </w:rPr>
        <w:t>.2</w:t>
      </w:r>
      <w:r w:rsidR="003E2A35">
        <w:rPr>
          <w:rFonts w:hint="eastAsia"/>
        </w:rPr>
        <w:t xml:space="preserve">    </w:t>
      </w:r>
      <w:r w:rsidR="009A1918">
        <w:rPr>
          <w:rFonts w:hint="eastAsia"/>
        </w:rPr>
        <w:t>JN</w:t>
      </w:r>
      <w:r w:rsidR="003E2A35">
        <w:rPr>
          <w:rFonts w:hint="eastAsia"/>
        </w:rPr>
        <w:t>I</w:t>
      </w:r>
      <w:r w:rsidR="009A1918">
        <w:rPr>
          <w:rFonts w:hint="eastAsia"/>
        </w:rPr>
        <w:t>层创建模型管家</w:t>
      </w:r>
    </w:p>
    <w:p w:rsidR="000413D6" w:rsidRPr="000413D6" w:rsidRDefault="000413D6" w:rsidP="000413D6">
      <w:r>
        <w:rPr>
          <w:rFonts w:hint="eastAsia"/>
        </w:rPr>
        <w:t>JNI</w:t>
      </w:r>
      <w:r>
        <w:rPr>
          <w:rFonts w:hint="eastAsia"/>
        </w:rPr>
        <w:t>层创建模型管家，通过在</w:t>
      </w:r>
      <w:r>
        <w:rPr>
          <w:rFonts w:hint="eastAsia"/>
        </w:rPr>
        <w:t>JNI</w:t>
      </w:r>
      <w:r>
        <w:rPr>
          <w:rFonts w:hint="eastAsia"/>
        </w:rPr>
        <w:t>函数中调用</w:t>
      </w:r>
      <w:r>
        <w:rPr>
          <w:rFonts w:hint="eastAsia"/>
        </w:rPr>
        <w:t>DDK</w:t>
      </w:r>
      <w:r>
        <w:rPr>
          <w:rFonts w:hint="eastAsia"/>
        </w:rPr>
        <w:t>接口</w:t>
      </w:r>
      <w:r w:rsidRPr="000413D6">
        <w:t>HIAI_ModelManager_create</w:t>
      </w:r>
      <w:r w:rsidRPr="000413D6">
        <w:rPr>
          <w:rFonts w:hint="eastAsia"/>
        </w:rPr>
        <w:t>来实现</w:t>
      </w:r>
      <w:r>
        <w:rPr>
          <w:rFonts w:ascii="Consolas" w:hAnsi="Consolas" w:cs="Consolas" w:hint="eastAsia"/>
          <w:color w:val="595959"/>
          <w:sz w:val="18"/>
          <w:szCs w:val="18"/>
        </w:rPr>
        <w:t>。</w:t>
      </w:r>
    </w:p>
    <w:p w:rsidR="000E5754" w:rsidRDefault="00A86A63" w:rsidP="00AF2C80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CF460B" w:rsidRDefault="00CF460B" w:rsidP="00CF460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F528C">
        <w:rPr>
          <w:rFonts w:ascii="Consolas" w:hAnsi="Consolas" w:cs="Consolas"/>
          <w:color w:val="595959"/>
          <w:sz w:val="18"/>
          <w:szCs w:val="18"/>
        </w:rPr>
        <w:t>extern "C"</w:t>
      </w:r>
      <w:r w:rsidR="008D2B54">
        <w:rPr>
          <w:rFonts w:ascii="Consolas" w:hAnsi="Consolas" w:cs="Consolas" w:hint="eastAsia"/>
          <w:color w:val="595959"/>
          <w:sz w:val="18"/>
          <w:szCs w:val="18"/>
        </w:rPr>
        <w:t xml:space="preserve">  </w:t>
      </w:r>
      <w:r w:rsidRPr="000F528C">
        <w:rPr>
          <w:rFonts w:ascii="Consolas" w:hAnsi="Consolas" w:cs="Consolas"/>
          <w:color w:val="595959"/>
          <w:sz w:val="18"/>
          <w:szCs w:val="18"/>
        </w:rPr>
        <w:t>JNIEXPORT jint JNICALL</w:t>
      </w:r>
    </w:p>
    <w:p w:rsidR="00CF460B" w:rsidRDefault="00CF460B" w:rsidP="00CF460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F528C">
        <w:rPr>
          <w:rFonts w:ascii="Consolas" w:hAnsi="Consolas" w:cs="Consolas"/>
          <w:color w:val="595959"/>
          <w:sz w:val="18"/>
          <w:szCs w:val="18"/>
        </w:rPr>
        <w:t>Java_com_huawei_hiaidemo_ModelManager_loadModelSync(JNIEnv *env, jobject instance,</w:t>
      </w:r>
      <w:r w:rsidRPr="00905BDA">
        <w:rPr>
          <w:rFonts w:ascii="Consolas" w:hAnsi="Consolas" w:cs="Consolas"/>
          <w:color w:val="595959"/>
          <w:sz w:val="18"/>
          <w:szCs w:val="18"/>
        </w:rPr>
        <w:t xml:space="preserve"> </w:t>
      </w:r>
      <w:r w:rsidRPr="000F528C">
        <w:rPr>
          <w:rFonts w:ascii="Consolas" w:hAnsi="Consolas" w:cs="Consolas"/>
          <w:color w:val="595959"/>
          <w:sz w:val="18"/>
          <w:szCs w:val="18"/>
        </w:rPr>
        <w:t>jstring jmodelName, jobject assetManager)</w:t>
      </w:r>
      <w:r w:rsidRPr="00905BDA">
        <w:rPr>
          <w:rFonts w:ascii="Consolas" w:hAnsi="Consolas" w:cs="Consolas"/>
          <w:color w:val="595959"/>
          <w:sz w:val="18"/>
          <w:szCs w:val="18"/>
        </w:rPr>
        <w:t>{</w:t>
      </w:r>
    </w:p>
    <w:p w:rsidR="00CF460B" w:rsidRPr="00905BDA" w:rsidRDefault="00CF460B" w:rsidP="006C4D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</w:t>
      </w:r>
      <w:r w:rsidR="00E12255">
        <w:rPr>
          <w:rFonts w:ascii="Consolas" w:hAnsi="Consolas" w:cs="Consolas" w:hint="eastAsia"/>
          <w:color w:val="595959"/>
          <w:sz w:val="18"/>
          <w:szCs w:val="18"/>
        </w:rPr>
        <w:t xml:space="preserve"> </w:t>
      </w:r>
      <w:r w:rsidR="006C4D35"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CF460B" w:rsidRDefault="00CF460B" w:rsidP="006C4D35">
      <w:pPr>
        <w:pStyle w:val="ac"/>
        <w:shd w:val="clear" w:color="auto" w:fill="F5F6F7"/>
        <w:spacing w:before="0" w:beforeAutospacing="0" w:after="0" w:afterAutospacing="0" w:line="360" w:lineRule="atLeast"/>
        <w:ind w:firstLine="405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>modelManager = HIA_ModelManager_create(NULL);</w:t>
      </w:r>
    </w:p>
    <w:p w:rsidR="006C4D35" w:rsidRPr="00905BDA" w:rsidRDefault="006C4D35" w:rsidP="006C4D35">
      <w:pPr>
        <w:pStyle w:val="ac"/>
        <w:shd w:val="clear" w:color="auto" w:fill="F5F6F7"/>
        <w:spacing w:before="0" w:beforeAutospacing="0" w:after="0" w:afterAutospacing="0" w:line="360" w:lineRule="atLeast"/>
        <w:ind w:firstLine="405"/>
        <w:rPr>
          <w:rFonts w:ascii="Consolas" w:hAnsi="Consolas" w:cs="Consolas"/>
          <w:color w:val="595959"/>
          <w:sz w:val="18"/>
          <w:szCs w:val="18"/>
        </w:rPr>
      </w:pPr>
      <w:r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D3554C" w:rsidRDefault="00D3554C" w:rsidP="00D3554C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>extern "C"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>JNIEXPORT jint JNICALL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>Java_com_huawei_hiaidemo_ModelManager_registerListenerJNI(JNIEnv *env, jobject obj,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                                                      jobject callbacks) {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callbacksInstance = env-&gt;NewGlobalRef(callbacks);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jclass objClass = env-&gt;GetObjectClass(callbacks);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if (objClass) {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    callbacksClass = reinterpret_cast&lt;jclass&gt;(env-&gt;NewGlobalRef(objClass));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    env-&gt;DeleteLocalRef(objClass);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listener.onLoadDone = onLoadDone;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listener.onRunDone = onRunDone;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listener.onUnloadDone = onUnloadDone;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listener.onTimeout = onTimeout;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listener.onError = onError;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listener.onServiceDied = onServiceDied;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modelManager = HIAI_ModelManager_create(&amp;listener);</w:t>
      </w:r>
    </w:p>
    <w:p w:rsidR="00F95756" w:rsidRPr="00FE581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 xml:space="preserve">    return 0;</w:t>
      </w:r>
    </w:p>
    <w:p w:rsidR="00F95756" w:rsidRDefault="00F95756" w:rsidP="00F957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FE5816">
        <w:rPr>
          <w:rFonts w:ascii="Consolas" w:hAnsi="Consolas" w:cs="Consolas"/>
          <w:color w:val="595959"/>
          <w:sz w:val="18"/>
          <w:szCs w:val="18"/>
        </w:rPr>
        <w:t>}</w:t>
      </w:r>
    </w:p>
    <w:p w:rsidR="00C67FE3" w:rsidRDefault="00C67FE3" w:rsidP="00C67F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</w:p>
    <w:p w:rsidR="00C67FE3" w:rsidRDefault="00C67FE3" w:rsidP="00C67FE3">
      <w:pPr>
        <w:rPr>
          <w:rFonts w:ascii="微软雅黑" w:eastAsia="微软雅黑" w:hAnsi="微软雅黑"/>
        </w:rPr>
      </w:pPr>
      <w:r w:rsidRPr="00CE2212">
        <w:rPr>
          <w:rFonts w:ascii="微软雅黑" w:eastAsia="微软雅黑" w:hAnsi="微软雅黑"/>
        </w:rPr>
        <w:t>NewGlobalRef</w:t>
      </w:r>
      <w:r w:rsidR="00C06C93">
        <w:rPr>
          <w:rFonts w:ascii="微软雅黑" w:eastAsia="微软雅黑" w:hAnsi="微软雅黑" w:hint="eastAsia"/>
        </w:rPr>
        <w:t xml:space="preserve"> </w:t>
      </w:r>
      <w:r w:rsidR="00A339E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 w:rsidR="00C06C93">
        <w:rPr>
          <w:rFonts w:ascii="微软雅黑" w:eastAsia="微软雅黑" w:hAnsi="微软雅黑" w:hint="eastAsia"/>
        </w:rPr>
        <w:t>应用层</w:t>
      </w:r>
      <w:r>
        <w:rPr>
          <w:rFonts w:ascii="微软雅黑" w:eastAsia="微软雅黑" w:hAnsi="微软雅黑" w:hint="eastAsia"/>
        </w:rPr>
        <w:t>传入的</w:t>
      </w:r>
      <w:r w:rsidRPr="00CE2212">
        <w:rPr>
          <w:rFonts w:ascii="微软雅黑" w:eastAsia="微软雅黑" w:hAnsi="微软雅黑" w:hint="eastAsia"/>
        </w:rPr>
        <w:t>ModelManagerListener对象实例引用</w:t>
      </w:r>
      <w:r w:rsidR="00A339E1">
        <w:rPr>
          <w:rFonts w:ascii="微软雅黑" w:eastAsia="微软雅黑" w:hAnsi="微软雅黑" w:hint="eastAsia"/>
        </w:rPr>
        <w:t>；</w:t>
      </w:r>
    </w:p>
    <w:p w:rsidR="00C67FE3" w:rsidRDefault="00C67FE3" w:rsidP="00C67FE3">
      <w:pPr>
        <w:rPr>
          <w:rFonts w:ascii="微软雅黑" w:eastAsia="微软雅黑" w:hAnsi="微软雅黑"/>
        </w:rPr>
      </w:pPr>
      <w:r w:rsidRPr="00CE2212">
        <w:rPr>
          <w:rFonts w:ascii="微软雅黑" w:eastAsia="微软雅黑" w:hAnsi="微软雅黑"/>
        </w:rPr>
        <w:t>GetObjectClass</w:t>
      </w:r>
      <w:r w:rsidDel="0074659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获取传入的</w:t>
      </w:r>
      <w:r w:rsidRPr="00CE2212">
        <w:rPr>
          <w:rFonts w:ascii="微软雅黑" w:eastAsia="微软雅黑" w:hAnsi="微软雅黑" w:hint="eastAsia"/>
        </w:rPr>
        <w:t>ModelManagerListener对象类型</w:t>
      </w:r>
      <w:r w:rsidR="00A339E1">
        <w:rPr>
          <w:rFonts w:ascii="微软雅黑" w:eastAsia="微软雅黑" w:hAnsi="微软雅黑" w:hint="eastAsia"/>
        </w:rPr>
        <w:t>；</w:t>
      </w:r>
    </w:p>
    <w:p w:rsidR="00A339E1" w:rsidRDefault="00A339E1" w:rsidP="00C67FE3">
      <w:pPr>
        <w:rPr>
          <w:rFonts w:ascii="微软雅黑" w:eastAsia="微软雅黑" w:hAnsi="微软雅黑"/>
        </w:rPr>
      </w:pPr>
      <w:r w:rsidRPr="00A339E1">
        <w:rPr>
          <w:rFonts w:ascii="微软雅黑" w:eastAsia="微软雅黑" w:hAnsi="微软雅黑"/>
        </w:rPr>
        <w:lastRenderedPageBreak/>
        <w:t>DeleteLocalRef</w:t>
      </w:r>
      <w:r>
        <w:rPr>
          <w:rFonts w:ascii="微软雅黑" w:eastAsia="微软雅黑" w:hAnsi="微软雅黑" w:hint="eastAsia"/>
        </w:rPr>
        <w:t xml:space="preserve"> 用于应用层引用对象的释放。</w:t>
      </w:r>
    </w:p>
    <w:p w:rsidR="00CE0472" w:rsidRDefault="00CE0472" w:rsidP="00C67FE3">
      <w:pPr>
        <w:rPr>
          <w:rFonts w:ascii="微软雅黑" w:eastAsia="微软雅黑" w:hAnsi="微软雅黑"/>
        </w:rPr>
      </w:pPr>
    </w:p>
    <w:p w:rsidR="00FA6819" w:rsidRDefault="00BC2B50" w:rsidP="00332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异步模式中</w:t>
      </w:r>
      <w:r w:rsidR="00004530" w:rsidRPr="00B8235A">
        <w:rPr>
          <w:rFonts w:ascii="微软雅黑" w:eastAsia="微软雅黑" w:hAnsi="微软雅黑"/>
        </w:rPr>
        <w:t>HIAI_ModelManagerListener</w:t>
      </w:r>
      <w:r w:rsidR="00A359B6">
        <w:rPr>
          <w:rFonts w:ascii="微软雅黑" w:eastAsia="微软雅黑" w:hAnsi="微软雅黑" w:hint="eastAsia"/>
        </w:rPr>
        <w:t xml:space="preserve"> 对象</w:t>
      </w:r>
      <w:r w:rsidR="004428E6">
        <w:rPr>
          <w:rFonts w:ascii="微软雅黑" w:eastAsia="微软雅黑" w:hAnsi="微软雅黑" w:hint="eastAsia"/>
        </w:rPr>
        <w:t>中</w:t>
      </w:r>
      <w:r w:rsidR="007F3B7E">
        <w:rPr>
          <w:rFonts w:ascii="微软雅黑" w:eastAsia="微软雅黑" w:hAnsi="微软雅黑" w:hint="eastAsia"/>
        </w:rPr>
        <w:t>回调函数的注册：</w:t>
      </w:r>
    </w:p>
    <w:p w:rsidR="00332072" w:rsidRDefault="00332072" w:rsidP="00332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r w:rsidRPr="007051DB">
        <w:rPr>
          <w:rFonts w:ascii="微软雅黑" w:eastAsia="微软雅黑" w:hAnsi="微软雅黑"/>
        </w:rPr>
        <w:t>onLoadDone</w:t>
      </w:r>
      <w:r>
        <w:rPr>
          <w:rFonts w:ascii="微软雅黑" w:eastAsia="微软雅黑" w:hAnsi="微软雅黑" w:hint="eastAsia"/>
        </w:rPr>
        <w:t>为例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>void onLoadDone(void *userdata, int taskId) {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LOGE("AYSNC JNI layer onLoadDone:", taskId);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JNIEnv *env;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jvm-&gt;AttachCurrentThread(&amp;env, NULL);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if (callbacksInstance != NULL) {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    jmethodID onValueReceived = env-&gt;GetMethodID(callbacksClass, "onStartDone", "(I)V");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    env-&gt;CallVoidMethod(callbacksInstance, onValueReceived, taskId);</w:t>
      </w:r>
    </w:p>
    <w:p w:rsidR="00EB4C93" w:rsidRPr="002B2709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EB4C93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B2709">
        <w:rPr>
          <w:rFonts w:ascii="Consolas" w:hAnsi="Consolas" w:cs="Consolas"/>
          <w:color w:val="595959"/>
          <w:sz w:val="18"/>
          <w:szCs w:val="18"/>
        </w:rPr>
        <w:t>}</w:t>
      </w:r>
    </w:p>
    <w:p w:rsidR="00EB4C93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</w:p>
    <w:p w:rsidR="00EB4C93" w:rsidRPr="00490D3F" w:rsidRDefault="00EB4C93" w:rsidP="00EB4C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</w:p>
    <w:p w:rsidR="00EB4C93" w:rsidRPr="006819F5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819F5">
        <w:rPr>
          <w:rFonts w:ascii="Consolas" w:hAnsi="Consolas" w:cs="Consolas"/>
          <w:color w:val="595959"/>
          <w:sz w:val="18"/>
          <w:szCs w:val="18"/>
        </w:rPr>
        <w:t>JNIEnv *env;</w:t>
      </w:r>
    </w:p>
    <w:p w:rsidR="00EB4C93" w:rsidRDefault="00EB4C93" w:rsidP="00EB4C93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819F5">
        <w:rPr>
          <w:rFonts w:ascii="Consolas" w:hAnsi="Consolas" w:cs="Consolas"/>
          <w:color w:val="595959"/>
          <w:sz w:val="18"/>
          <w:szCs w:val="18"/>
        </w:rPr>
        <w:t>jvm-&gt;AttachCurrentThread(&amp;env, NULL);</w:t>
      </w:r>
    </w:p>
    <w:p w:rsidR="00EB4C93" w:rsidRDefault="00EB4C93" w:rsidP="00EB4C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用于在本地代码中获取当前线程中的JNIEnv指针，</w:t>
      </w:r>
    </w:p>
    <w:p w:rsidR="00EB4C93" w:rsidRPr="0056295B" w:rsidRDefault="00EB4C93" w:rsidP="00EB4C93">
      <w:pPr>
        <w:rPr>
          <w:rFonts w:ascii="微软雅黑" w:eastAsia="微软雅黑" w:hAnsi="微软雅黑"/>
        </w:rPr>
      </w:pPr>
      <w:r w:rsidRPr="0056295B">
        <w:rPr>
          <w:rFonts w:ascii="微软雅黑" w:eastAsia="微软雅黑" w:hAnsi="微软雅黑"/>
        </w:rPr>
        <w:t>GetMethodID</w:t>
      </w:r>
      <w:r w:rsidRPr="0056295B">
        <w:rPr>
          <w:rFonts w:ascii="微软雅黑" w:eastAsia="微软雅黑" w:hAnsi="微软雅黑" w:hint="eastAsia"/>
        </w:rPr>
        <w:t xml:space="preserve"> 用于获取</w:t>
      </w:r>
      <w:r>
        <w:rPr>
          <w:rFonts w:ascii="微软雅黑" w:eastAsia="微软雅黑" w:hAnsi="微软雅黑" w:hint="eastAsia"/>
        </w:rPr>
        <w:t>应用层传入</w:t>
      </w:r>
      <w:r w:rsidR="00E077C9">
        <w:rPr>
          <w:rFonts w:ascii="微软雅黑" w:eastAsia="微软雅黑" w:hAnsi="微软雅黑" w:hint="eastAsia"/>
        </w:rPr>
        <w:t>的</w:t>
      </w:r>
      <w:r w:rsidRPr="0056295B">
        <w:rPr>
          <w:rFonts w:ascii="微软雅黑" w:eastAsia="微软雅黑" w:hAnsi="微软雅黑" w:hint="eastAsia"/>
        </w:rPr>
        <w:t>ModelManagerListener</w:t>
      </w:r>
      <w:r w:rsidR="00E077C9">
        <w:rPr>
          <w:rFonts w:ascii="微软雅黑" w:eastAsia="微软雅黑" w:hAnsi="微软雅黑" w:hint="eastAsia"/>
        </w:rPr>
        <w:t>类</w:t>
      </w:r>
      <w:r w:rsidRPr="0056295B">
        <w:rPr>
          <w:rFonts w:ascii="微软雅黑" w:eastAsia="微软雅黑" w:hAnsi="微软雅黑" w:hint="eastAsia"/>
        </w:rPr>
        <w:t>中的函数接口</w:t>
      </w:r>
    </w:p>
    <w:p w:rsidR="00EB4C93" w:rsidRDefault="00EB4C93" w:rsidP="00EB4C93">
      <w:pPr>
        <w:rPr>
          <w:rFonts w:ascii="微软雅黑" w:eastAsia="微软雅黑" w:hAnsi="微软雅黑"/>
        </w:rPr>
      </w:pPr>
      <w:r w:rsidRPr="0056295B">
        <w:rPr>
          <w:rFonts w:ascii="微软雅黑" w:eastAsia="微软雅黑" w:hAnsi="微软雅黑"/>
        </w:rPr>
        <w:t>CallVoidMethod</w:t>
      </w:r>
      <w:r w:rsidR="0062342B">
        <w:rPr>
          <w:rFonts w:ascii="微软雅黑" w:eastAsia="微软雅黑" w:hAnsi="微软雅黑" w:hint="eastAsia"/>
        </w:rPr>
        <w:t>执行</w:t>
      </w:r>
      <w:r w:rsidRPr="0056295B">
        <w:rPr>
          <w:rFonts w:ascii="微软雅黑" w:eastAsia="微软雅黑" w:hAnsi="微软雅黑" w:hint="eastAsia"/>
        </w:rPr>
        <w:t>获取到的</w:t>
      </w:r>
      <w:r w:rsidRPr="00D9774B">
        <w:rPr>
          <w:rFonts w:ascii="微软雅黑" w:eastAsia="微软雅黑" w:hAnsi="微软雅黑"/>
        </w:rPr>
        <w:t>onStartDone</w:t>
      </w:r>
      <w:r w:rsidRPr="0056295B">
        <w:rPr>
          <w:rFonts w:ascii="微软雅黑" w:eastAsia="微软雅黑" w:hAnsi="微软雅黑" w:hint="eastAsia"/>
        </w:rPr>
        <w:t>函数</w:t>
      </w:r>
      <w:r w:rsidR="0062342B">
        <w:rPr>
          <w:rFonts w:ascii="微软雅黑" w:eastAsia="微软雅黑" w:hAnsi="微软雅黑" w:hint="eastAsia"/>
        </w:rPr>
        <w:t>调用</w:t>
      </w:r>
    </w:p>
    <w:p w:rsidR="002474C9" w:rsidRDefault="002474C9" w:rsidP="002474C9">
      <w:pPr>
        <w:pStyle w:val="4"/>
      </w:pPr>
      <w:r>
        <w:rPr>
          <w:rFonts w:hint="eastAsia"/>
        </w:rPr>
        <w:t>6.2.</w:t>
      </w:r>
      <w:r>
        <w:t>1</w:t>
      </w:r>
      <w:r>
        <w:rPr>
          <w:rFonts w:hint="eastAsia"/>
        </w:rPr>
        <w:t>.</w:t>
      </w:r>
      <w:r w:rsidR="002F22C9">
        <w:rPr>
          <w:rFonts w:hint="eastAsia"/>
        </w:rPr>
        <w:t>3</w:t>
      </w:r>
      <w:r>
        <w:rPr>
          <w:rFonts w:hint="eastAsia"/>
        </w:rPr>
        <w:t xml:space="preserve">  DDK</w:t>
      </w:r>
      <w:r w:rsidRPr="00137323">
        <w:rPr>
          <w:rFonts w:hint="eastAsia"/>
        </w:rPr>
        <w:t>创建</w:t>
      </w:r>
      <w:r w:rsidRPr="00137323">
        <w:t>模型管家</w:t>
      </w:r>
    </w:p>
    <w:p w:rsidR="002474C9" w:rsidRDefault="002474C9" w:rsidP="002474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DDK中创建模型管家函数原型：</w:t>
      </w:r>
    </w:p>
    <w:p w:rsidR="002474C9" w:rsidRDefault="002474C9" w:rsidP="002474C9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241B2">
        <w:rPr>
          <w:rFonts w:ascii="Consolas" w:hAnsi="Consolas" w:cs="Consolas"/>
          <w:color w:val="595959"/>
          <w:sz w:val="18"/>
          <w:szCs w:val="18"/>
        </w:rPr>
        <w:t>HIAI_ModelManager* HIAI_ModelManager_create(HIAI_ModelManagerListener* listener);</w:t>
      </w:r>
    </w:p>
    <w:p w:rsidR="002474C9" w:rsidRDefault="002474C9" w:rsidP="002474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创建模型管家时,通过参数来实现同步或者异步模型管家创建,参数为NULL 时，创建同步模型管家；传入</w:t>
      </w:r>
      <w:r w:rsidRPr="002E128E">
        <w:rPr>
          <w:rFonts w:ascii="微软雅黑" w:eastAsia="微软雅黑" w:hAnsi="微软雅黑"/>
        </w:rPr>
        <w:t>HIAI_ModelManagerListener</w:t>
      </w:r>
      <w:r w:rsidRPr="002E128E">
        <w:rPr>
          <w:rFonts w:ascii="微软雅黑" w:eastAsia="微软雅黑" w:hAnsi="微软雅黑" w:hint="eastAsia"/>
        </w:rPr>
        <w:t xml:space="preserve"> 非空</w:t>
      </w:r>
      <w:r>
        <w:rPr>
          <w:rFonts w:ascii="微软雅黑" w:eastAsia="微软雅黑" w:hAnsi="微软雅黑" w:hint="eastAsia"/>
        </w:rPr>
        <w:t>实例</w:t>
      </w:r>
      <w:r w:rsidRPr="002E128E">
        <w:rPr>
          <w:rFonts w:ascii="微软雅黑" w:eastAsia="微软雅黑" w:hAnsi="微软雅黑" w:hint="eastAsia"/>
        </w:rPr>
        <w:t>指针</w:t>
      </w:r>
      <w:r>
        <w:rPr>
          <w:rFonts w:ascii="微软雅黑" w:eastAsia="微软雅黑" w:hAnsi="微软雅黑" w:hint="eastAsia"/>
        </w:rPr>
        <w:t>，</w:t>
      </w:r>
      <w:r w:rsidRPr="002E128E">
        <w:rPr>
          <w:rFonts w:ascii="微软雅黑" w:eastAsia="微软雅黑" w:hAnsi="微软雅黑" w:hint="eastAsia"/>
        </w:rPr>
        <w:t>创建异步模型管家</w:t>
      </w:r>
      <w:r>
        <w:rPr>
          <w:rFonts w:ascii="微软雅黑" w:eastAsia="微软雅黑" w:hAnsi="微软雅黑" w:hint="eastAsia"/>
        </w:rPr>
        <w:t>。</w:t>
      </w:r>
    </w:p>
    <w:p w:rsidR="002474C9" w:rsidRPr="00D23417" w:rsidRDefault="002474C9" w:rsidP="00D23417"/>
    <w:p w:rsidR="00ED1F2B" w:rsidRPr="00137323" w:rsidRDefault="00AF7F12" w:rsidP="00137323">
      <w:pPr>
        <w:pStyle w:val="3"/>
        <w:rPr>
          <w:rFonts w:ascii="微软雅黑" w:eastAsia="微软雅黑" w:hAnsi="微软雅黑"/>
          <w:color w:val="000000" w:themeColor="text1"/>
        </w:rPr>
      </w:pPr>
      <w:bookmarkStart w:id="71" w:name="_Toc508113454"/>
      <w:r w:rsidRPr="000E5754">
        <w:rPr>
          <w:rFonts w:ascii="微软雅黑" w:eastAsia="微软雅黑" w:hAnsi="微软雅黑" w:cs="宋体" w:hint="eastAsia"/>
          <w:color w:val="000000"/>
          <w:szCs w:val="21"/>
        </w:rPr>
        <w:lastRenderedPageBreak/>
        <w:t>6.</w:t>
      </w:r>
      <w:r>
        <w:rPr>
          <w:rFonts w:ascii="微软雅黑" w:eastAsia="微软雅黑" w:hAnsi="微软雅黑" w:hint="eastAsia"/>
          <w:color w:val="000000" w:themeColor="text1"/>
        </w:rPr>
        <w:t>2.</w:t>
      </w:r>
      <w:r>
        <w:rPr>
          <w:rFonts w:ascii="微软雅黑" w:eastAsia="微软雅黑" w:hAnsi="微软雅黑"/>
          <w:color w:val="000000" w:themeColor="text1"/>
        </w:rPr>
        <w:t xml:space="preserve">2 </w:t>
      </w:r>
      <w:r w:rsidR="000566A7" w:rsidRPr="00137323">
        <w:rPr>
          <w:rFonts w:ascii="微软雅黑" w:eastAsia="微软雅黑" w:hAnsi="微软雅黑" w:hint="eastAsia"/>
          <w:color w:val="000000" w:themeColor="text1"/>
        </w:rPr>
        <w:t>模型</w:t>
      </w:r>
      <w:r w:rsidR="000566A7" w:rsidRPr="00137323">
        <w:rPr>
          <w:rFonts w:ascii="微软雅黑" w:eastAsia="微软雅黑" w:hAnsi="微软雅黑"/>
          <w:color w:val="000000" w:themeColor="text1"/>
        </w:rPr>
        <w:t>加载</w:t>
      </w:r>
      <w:bookmarkEnd w:id="71"/>
    </w:p>
    <w:p w:rsidR="00ED1F2B" w:rsidRDefault="00ED1F2B" w:rsidP="00B95D37">
      <w:pPr>
        <w:rPr>
          <w:rFonts w:ascii="微软雅黑" w:eastAsia="微软雅黑" w:hAnsi="微软雅黑"/>
        </w:rPr>
      </w:pPr>
      <w:r w:rsidRPr="00705B9B">
        <w:rPr>
          <w:rFonts w:ascii="微软雅黑" w:eastAsia="微软雅黑" w:hAnsi="微软雅黑" w:hint="eastAsia"/>
        </w:rPr>
        <w:t>在</w:t>
      </w:r>
      <w:r w:rsidRPr="00705B9B">
        <w:rPr>
          <w:rFonts w:ascii="微软雅黑" w:eastAsia="微软雅黑" w:hAnsi="微软雅黑"/>
        </w:rPr>
        <w:t>使用模型前，需</w:t>
      </w:r>
      <w:r w:rsidRPr="00705B9B">
        <w:rPr>
          <w:rFonts w:ascii="微软雅黑" w:eastAsia="微软雅黑" w:hAnsi="微软雅黑" w:hint="eastAsia"/>
        </w:rPr>
        <w:t>先</w:t>
      </w:r>
      <w:r w:rsidRPr="00705B9B">
        <w:rPr>
          <w:rFonts w:ascii="微软雅黑" w:eastAsia="微软雅黑" w:hAnsi="微软雅黑"/>
        </w:rPr>
        <w:t>加载模型，</w:t>
      </w:r>
      <w:r w:rsidR="00191CA1" w:rsidRPr="00705B9B" w:rsidDel="00191CA1">
        <w:rPr>
          <w:rFonts w:ascii="微软雅黑" w:eastAsia="微软雅黑" w:hAnsi="微软雅黑"/>
        </w:rPr>
        <w:t xml:space="preserve"> </w:t>
      </w:r>
      <w:r w:rsidRPr="00705B9B">
        <w:rPr>
          <w:rFonts w:ascii="微软雅黑" w:eastAsia="微软雅黑" w:hAnsi="微软雅黑" w:hint="eastAsia"/>
        </w:rPr>
        <w:t>DDK支持单</w:t>
      </w:r>
      <w:r w:rsidR="005A3B95" w:rsidRPr="00705B9B">
        <w:rPr>
          <w:rFonts w:ascii="微软雅黑" w:eastAsia="微软雅黑" w:hAnsi="微软雅黑"/>
        </w:rPr>
        <w:t>模型和多模型加载</w:t>
      </w:r>
      <w:r w:rsidR="005A3B95" w:rsidRPr="00705B9B">
        <w:rPr>
          <w:rFonts w:ascii="微软雅黑" w:eastAsia="微软雅黑" w:hAnsi="微软雅黑" w:hint="eastAsia"/>
        </w:rPr>
        <w:t>。同时</w:t>
      </w:r>
      <w:r w:rsidR="005A3B95" w:rsidRPr="00705B9B">
        <w:rPr>
          <w:rFonts w:ascii="微软雅黑" w:eastAsia="微软雅黑" w:hAnsi="微软雅黑"/>
        </w:rPr>
        <w:t>支持模型从</w:t>
      </w:r>
      <w:r w:rsidR="005A3B95" w:rsidRPr="00705B9B">
        <w:rPr>
          <w:rFonts w:ascii="微软雅黑" w:eastAsia="微软雅黑" w:hAnsi="微软雅黑" w:hint="eastAsia"/>
        </w:rPr>
        <w:t>app源码目录assets中</w:t>
      </w:r>
      <w:r w:rsidR="005A3B95" w:rsidRPr="00705B9B">
        <w:rPr>
          <w:rFonts w:ascii="微软雅黑" w:eastAsia="微软雅黑" w:hAnsi="微软雅黑"/>
        </w:rPr>
        <w:t>加载和从</w:t>
      </w:r>
      <w:r w:rsidR="005A3B95" w:rsidRPr="00705B9B">
        <w:rPr>
          <w:rFonts w:ascii="微软雅黑" w:eastAsia="微软雅黑" w:hAnsi="微软雅黑" w:hint="eastAsia"/>
        </w:rPr>
        <w:t>sdcard中</w:t>
      </w:r>
      <w:r w:rsidR="005A3B95" w:rsidRPr="00705B9B">
        <w:rPr>
          <w:rFonts w:ascii="微软雅黑" w:eastAsia="微软雅黑" w:hAnsi="微软雅黑"/>
        </w:rPr>
        <w:t>加载。</w:t>
      </w:r>
    </w:p>
    <w:p w:rsidR="00D3630C" w:rsidRDefault="00D3630C" w:rsidP="00D3630C">
      <w:pPr>
        <w:pStyle w:val="4"/>
      </w:pPr>
      <w:r>
        <w:rPr>
          <w:rFonts w:hint="eastAsia"/>
        </w:rPr>
        <w:t>6.2.2.</w:t>
      </w:r>
      <w:r w:rsidR="00EE4B8D">
        <w:rPr>
          <w:rFonts w:hint="eastAsia"/>
        </w:rPr>
        <w:t>1</w:t>
      </w:r>
      <w:r>
        <w:rPr>
          <w:rFonts w:hint="eastAsia"/>
        </w:rPr>
        <w:t xml:space="preserve">    </w:t>
      </w:r>
      <w:r>
        <w:rPr>
          <w:rFonts w:hint="eastAsia"/>
        </w:rPr>
        <w:t>应用层加载模型：</w:t>
      </w:r>
    </w:p>
    <w:p w:rsidR="00D3630C" w:rsidRDefault="00D3630C" w:rsidP="00D3630C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D3630C" w:rsidRPr="00FC65C3" w:rsidRDefault="00D3630C" w:rsidP="00D3630C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 w:hint="eastAsia"/>
        </w:rPr>
        <w:t>通过调用JNI层</w:t>
      </w:r>
      <w:r w:rsidRPr="00FC65C3">
        <w:rPr>
          <w:rFonts w:ascii="微软雅黑" w:eastAsia="微软雅黑" w:hAnsi="微软雅黑"/>
        </w:rPr>
        <w:t>loadModelSync</w:t>
      </w:r>
      <w:r w:rsidRPr="00FC65C3">
        <w:rPr>
          <w:rFonts w:ascii="微软雅黑" w:eastAsia="微软雅黑" w:hAnsi="微软雅黑" w:hint="eastAsia"/>
        </w:rPr>
        <w:t>函数，完成同步模式下模型加载；</w:t>
      </w:r>
    </w:p>
    <w:p w:rsidR="00D3630C" w:rsidRPr="00D42C7E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>private class loadModelTask extends AsyncTask&lt;Void, Void, Integer&gt; {</w:t>
      </w:r>
    </w:p>
    <w:p w:rsidR="00D3630C" w:rsidRPr="00D42C7E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@Override</w:t>
      </w:r>
    </w:p>
    <w:p w:rsidR="00D3630C" w:rsidRPr="00D42C7E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protected Integer doInBackground(Void... voids) {</w:t>
      </w:r>
    </w:p>
    <w:p w:rsidR="00D3630C" w:rsidRPr="00D42C7E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    int ret = ModelManager.loadModelSync("hiai", mgr);</w:t>
      </w:r>
    </w:p>
    <w:p w:rsidR="00D3630C" w:rsidRPr="00D42C7E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    return ret;</w:t>
      </w:r>
    </w:p>
    <w:p w:rsidR="00D3630C" w:rsidRPr="00905BDA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42C7E">
        <w:rPr>
          <w:rFonts w:ascii="Consolas" w:hAnsi="Consolas" w:cs="Consolas"/>
          <w:color w:val="595959"/>
          <w:sz w:val="18"/>
          <w:szCs w:val="18"/>
        </w:rPr>
        <w:t xml:space="preserve">        }</w:t>
      </w:r>
    </w:p>
    <w:p w:rsidR="00D3630C" w:rsidRDefault="00D3630C" w:rsidP="00D3630C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D3630C" w:rsidRPr="00FC65C3" w:rsidRDefault="00D3630C" w:rsidP="00D3630C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 w:hint="eastAsia"/>
        </w:rPr>
        <w:t>通过调用JNI层</w:t>
      </w:r>
      <w:r w:rsidRPr="00FC65C3">
        <w:rPr>
          <w:rFonts w:ascii="微软雅黑" w:eastAsia="微软雅黑" w:hAnsi="微软雅黑"/>
        </w:rPr>
        <w:t>loadModelAsync</w:t>
      </w:r>
      <w:r w:rsidRPr="00FC65C3">
        <w:rPr>
          <w:rFonts w:ascii="微软雅黑" w:eastAsia="微软雅黑" w:hAnsi="微软雅黑" w:hint="eastAsia"/>
        </w:rPr>
        <w:t>函数，实现异步模式下模型加载。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protected void onCreate(Bundle savedInstanceState) {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super.onCreate(savedInstanceState);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getSupportActionBar().hide();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setContentView(R.layout.activity_async_classify);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mgr = getResources().getAssets();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int ret = ModelManager.registerListenerJNI(listener);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Log.e(TAG, "onCreate: " + ret);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ModelManager.loadModelAsync("hiai", mgr);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items = new ArrayList&lt;&gt;();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mgr = getResources().getAssets();</w:t>
      </w:r>
    </w:p>
    <w:p w:rsidR="00D3630C" w:rsidRPr="006B1270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    initView();</w:t>
      </w:r>
    </w:p>
    <w:p w:rsidR="00D3630C" w:rsidRDefault="00D3630C" w:rsidP="00D3630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B1270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4351FC" w:rsidRPr="00AD70B8" w:rsidRDefault="004351FC" w:rsidP="00183B58">
      <w:pPr>
        <w:rPr>
          <w:rFonts w:ascii="微软雅黑" w:eastAsia="微软雅黑" w:hAnsi="微软雅黑"/>
        </w:rPr>
      </w:pPr>
    </w:p>
    <w:p w:rsidR="00A167AE" w:rsidRDefault="00A167AE" w:rsidP="00A167AE">
      <w:pPr>
        <w:pStyle w:val="4"/>
      </w:pPr>
      <w:r>
        <w:rPr>
          <w:rFonts w:hint="eastAsia"/>
        </w:rPr>
        <w:t>6.2.</w:t>
      </w:r>
      <w:r w:rsidR="0041116D">
        <w:rPr>
          <w:rFonts w:hint="eastAsia"/>
        </w:rPr>
        <w:t>2</w:t>
      </w:r>
      <w:r>
        <w:rPr>
          <w:rFonts w:hint="eastAsia"/>
        </w:rPr>
        <w:t>.2    JNI</w:t>
      </w:r>
      <w:r>
        <w:rPr>
          <w:rFonts w:hint="eastAsia"/>
        </w:rPr>
        <w:t>层</w:t>
      </w:r>
      <w:r w:rsidR="00B21CD5">
        <w:rPr>
          <w:rFonts w:hint="eastAsia"/>
        </w:rPr>
        <w:t>加载</w:t>
      </w:r>
      <w:r>
        <w:rPr>
          <w:rFonts w:hint="eastAsia"/>
        </w:rPr>
        <w:t>模型</w:t>
      </w:r>
    </w:p>
    <w:p w:rsidR="00A167AE" w:rsidRDefault="00A167AE" w:rsidP="00A167AE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8C15EC" w:rsidRDefault="007D1E3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>
        <w:rPr>
          <w:rFonts w:ascii="Consolas" w:hAnsi="Consolas" w:cs="Consolas" w:hint="eastAsia"/>
          <w:color w:val="595959"/>
          <w:sz w:val="18"/>
          <w:szCs w:val="18"/>
        </w:rPr>
        <w:t>e</w:t>
      </w:r>
      <w:r w:rsidR="008C15EC" w:rsidRPr="000F528C">
        <w:rPr>
          <w:rFonts w:ascii="Consolas" w:hAnsi="Consolas" w:cs="Consolas"/>
          <w:color w:val="595959"/>
          <w:sz w:val="18"/>
          <w:szCs w:val="18"/>
        </w:rPr>
        <w:t>xtern "C"</w:t>
      </w:r>
    </w:p>
    <w:p w:rsidR="008C15EC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F528C">
        <w:rPr>
          <w:rFonts w:ascii="Consolas" w:hAnsi="Consolas" w:cs="Consolas"/>
          <w:color w:val="595959"/>
          <w:sz w:val="18"/>
          <w:szCs w:val="18"/>
        </w:rPr>
        <w:lastRenderedPageBreak/>
        <w:t>JNIEXPORT jint JNICALL</w:t>
      </w:r>
    </w:p>
    <w:p w:rsidR="008C15EC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F528C">
        <w:rPr>
          <w:rFonts w:ascii="Consolas" w:hAnsi="Consolas" w:cs="Consolas"/>
          <w:color w:val="595959"/>
          <w:sz w:val="18"/>
          <w:szCs w:val="18"/>
        </w:rPr>
        <w:t>Java_com_huawei_hiaidemo_ModelManager_loadModelSync(JNIEnv *env, jobject instance,</w:t>
      </w:r>
      <w:r w:rsidRPr="00905BDA">
        <w:rPr>
          <w:rFonts w:ascii="Consolas" w:hAnsi="Consolas" w:cs="Consolas"/>
          <w:color w:val="595959"/>
          <w:sz w:val="18"/>
          <w:szCs w:val="18"/>
        </w:rPr>
        <w:t xml:space="preserve"> </w:t>
      </w:r>
      <w:r w:rsidRPr="000F528C">
        <w:rPr>
          <w:rFonts w:ascii="Consolas" w:hAnsi="Consolas" w:cs="Consolas"/>
          <w:color w:val="595959"/>
          <w:sz w:val="18"/>
          <w:szCs w:val="18"/>
        </w:rPr>
        <w:t>jstring jmodelName, jobject assetManager)</w:t>
      </w:r>
      <w:r w:rsidRPr="00905BDA">
        <w:rPr>
          <w:rFonts w:ascii="Consolas" w:hAnsi="Consolas" w:cs="Consolas"/>
          <w:color w:val="595959"/>
          <w:sz w:val="18"/>
          <w:szCs w:val="18"/>
        </w:rPr>
        <w:t>{</w:t>
      </w:r>
    </w:p>
    <w:p w:rsidR="008C15EC" w:rsidRDefault="008C15EC" w:rsidP="00D814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</w:t>
      </w:r>
      <w:r w:rsidR="00D81445"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541E9E" w:rsidRPr="00D2313B" w:rsidRDefault="00541E9E" w:rsidP="0060154D">
      <w:pPr>
        <w:pStyle w:val="ac"/>
        <w:shd w:val="clear" w:color="auto" w:fill="F5F6F7"/>
        <w:spacing w:before="0" w:beforeAutospacing="0" w:after="0" w:afterAutospacing="0" w:line="360" w:lineRule="atLeast"/>
        <w:ind w:firstLineChars="200" w:firstLine="360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>AAssetManager *mgr = AAssetManager_fromJava(env, assetManager);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LOGI("Attempting to load model...\n");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LOGE("model name is %s", modelname);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AAsset *asset = AAssetManager_open(mgr, modelname, AASSET_MODE_BUFFER);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if (nullptr == asset) {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    LOGE("AAsset is null...\n");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const void *data = AAsset_getBuffer(asset);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if (nullptr == data) {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    LOGE("model buffer is null...\n");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off_t len = AAsset_getLength(asset);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if (0 == len) {</w:t>
      </w:r>
    </w:p>
    <w:p w:rsidR="00541E9E" w:rsidRPr="00D2313B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    LOGE("model buffer length is 0...\n");</w:t>
      </w:r>
    </w:p>
    <w:p w:rsidR="00541E9E" w:rsidRPr="00DD2096" w:rsidRDefault="00541E9E" w:rsidP="00541E9E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2313B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541E9E" w:rsidRPr="00541E9E" w:rsidRDefault="00541E9E" w:rsidP="00D814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HIAI_ModelBuffer *modelBuffer = HIAI_ModelBuffer_create_from_buffer(modelName,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           (void *) data, len,   HIAI_DevPerf::HIAI_DEVPREF_HIGH);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HIAI_ModelBuffer *modelBufferArray[] = {modelBuffer};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int ret = HIAI_ModelManager_loadFromModelBuffers(modelManager, modelBufferArray, 1);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LOGI("load model from assets ret = %d", ret);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env-&gt;ReleaseStringUTFChars(jmodelName, modelName);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AAsset_close(asset);</w:t>
      </w:r>
    </w:p>
    <w:p w:rsidR="008C15EC" w:rsidRPr="00905BDA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 xml:space="preserve">    return ret;</w:t>
      </w:r>
    </w:p>
    <w:p w:rsidR="008C15EC" w:rsidRDefault="008C15EC" w:rsidP="008C15E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905BDA">
        <w:rPr>
          <w:rFonts w:ascii="Consolas" w:hAnsi="Consolas" w:cs="Consolas"/>
          <w:color w:val="595959"/>
          <w:sz w:val="18"/>
          <w:szCs w:val="18"/>
        </w:rPr>
        <w:t>}</w:t>
      </w:r>
    </w:p>
    <w:p w:rsidR="008C15EC" w:rsidRPr="00905BDA" w:rsidRDefault="008C15EC" w:rsidP="00A167AE">
      <w:pPr>
        <w:pStyle w:val="ac"/>
        <w:shd w:val="clear" w:color="auto" w:fill="F5F6F7"/>
        <w:spacing w:before="0" w:beforeAutospacing="0" w:after="0" w:afterAutospacing="0" w:line="360" w:lineRule="atLeast"/>
        <w:ind w:firstLine="405"/>
        <w:rPr>
          <w:rFonts w:ascii="Consolas" w:hAnsi="Consolas" w:cs="Consolas"/>
          <w:color w:val="595959"/>
          <w:sz w:val="18"/>
          <w:szCs w:val="18"/>
        </w:rPr>
      </w:pPr>
    </w:p>
    <w:p w:rsidR="00AF5C56" w:rsidRPr="00413591" w:rsidRDefault="0072009F" w:rsidP="00AF5C56">
      <w:pPr>
        <w:rPr>
          <w:rFonts w:ascii="微软雅黑" w:eastAsia="微软雅黑" w:hAnsi="微软雅黑"/>
        </w:rPr>
      </w:pPr>
      <w:r w:rsidRPr="00413591">
        <w:rPr>
          <w:rFonts w:ascii="微软雅黑" w:eastAsia="微软雅黑" w:hAnsi="微软雅黑" w:hint="eastAsia"/>
        </w:rPr>
        <w:t>其中，</w:t>
      </w:r>
      <w:r w:rsidR="00AF5C56" w:rsidRPr="00413591">
        <w:rPr>
          <w:rFonts w:ascii="微软雅黑" w:eastAsia="微软雅黑" w:hAnsi="微软雅黑" w:hint="eastAsia"/>
        </w:rPr>
        <w:t>在JNI</w:t>
      </w:r>
      <w:r w:rsidR="00AF5C56" w:rsidRPr="00413591">
        <w:rPr>
          <w:rFonts w:ascii="微软雅黑" w:eastAsia="微软雅黑" w:hAnsi="微软雅黑"/>
        </w:rPr>
        <w:t>中，</w:t>
      </w:r>
      <w:r w:rsidR="00AF5C56" w:rsidRPr="00413591">
        <w:rPr>
          <w:rFonts w:ascii="微软雅黑" w:eastAsia="微软雅黑" w:hAnsi="微软雅黑" w:hint="eastAsia"/>
        </w:rPr>
        <w:t>通过以下代码</w:t>
      </w:r>
      <w:r w:rsidR="00AF5C56" w:rsidRPr="00413591">
        <w:rPr>
          <w:rFonts w:ascii="微软雅黑" w:eastAsia="微软雅黑" w:hAnsi="微软雅黑"/>
        </w:rPr>
        <w:t>获取到AssetManager：</w:t>
      </w:r>
    </w:p>
    <w:p w:rsidR="00AF5C56" w:rsidRDefault="00AF5C56" w:rsidP="00AF5C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/>
          <w:color w:val="595959"/>
          <w:sz w:val="18"/>
          <w:szCs w:val="18"/>
        </w:rPr>
        <w:t>AAssetM</w:t>
      </w:r>
      <w:r w:rsidRPr="00D609BC">
        <w:rPr>
          <w:rFonts w:asciiTheme="minorHAnsi" w:hAnsiTheme="minorHAnsi" w:cstheme="minorHAnsi"/>
          <w:color w:val="595959"/>
          <w:sz w:val="18"/>
          <w:szCs w:val="18"/>
        </w:rPr>
        <w:t>a</w:t>
      </w:r>
      <w:r w:rsidRPr="007156A3">
        <w:rPr>
          <w:rFonts w:ascii="Consolas" w:hAnsi="Consolas" w:cs="Consolas"/>
          <w:color w:val="595959"/>
          <w:sz w:val="18"/>
          <w:szCs w:val="18"/>
        </w:rPr>
        <w:t>nager *mgr = AAssetManager_fromJava(env, assetManager);</w:t>
      </w:r>
    </w:p>
    <w:p w:rsidR="00AF5C56" w:rsidRDefault="00AF5C56" w:rsidP="00AF5C56">
      <w:pPr>
        <w:rPr>
          <w:rFonts w:ascii="Consolas" w:eastAsia="宋体" w:hAnsi="Consolas" w:cs="Consolas"/>
          <w:color w:val="595959"/>
          <w:sz w:val="18"/>
          <w:szCs w:val="18"/>
        </w:rPr>
      </w:pPr>
    </w:p>
    <w:p w:rsidR="00AF5C56" w:rsidRPr="008D51B4" w:rsidRDefault="00AF5C56" w:rsidP="00AF5C56">
      <w:pPr>
        <w:rPr>
          <w:rFonts w:ascii="微软雅黑" w:eastAsia="微软雅黑" w:hAnsi="微软雅黑"/>
        </w:rPr>
      </w:pPr>
      <w:r w:rsidRPr="008D51B4">
        <w:rPr>
          <w:rFonts w:ascii="微软雅黑" w:eastAsia="微软雅黑" w:hAnsi="微软雅黑"/>
        </w:rPr>
        <w:lastRenderedPageBreak/>
        <w:t>关于AssetManager</w:t>
      </w:r>
      <w:r w:rsidRPr="008D51B4">
        <w:rPr>
          <w:rFonts w:ascii="微软雅黑" w:eastAsia="微软雅黑" w:hAnsi="微软雅黑" w:hint="eastAsia"/>
        </w:rPr>
        <w:t>的</w:t>
      </w:r>
      <w:r w:rsidRPr="008D51B4">
        <w:rPr>
          <w:rFonts w:ascii="微软雅黑" w:eastAsia="微软雅黑" w:hAnsi="微软雅黑"/>
        </w:rPr>
        <w:t>API</w:t>
      </w:r>
      <w:r w:rsidRPr="008D51B4">
        <w:rPr>
          <w:rFonts w:ascii="微软雅黑" w:eastAsia="微软雅黑" w:hAnsi="微软雅黑" w:hint="eastAsia"/>
        </w:rPr>
        <w:t>，</w:t>
      </w:r>
      <w:r w:rsidRPr="008D51B4">
        <w:rPr>
          <w:rFonts w:ascii="微软雅黑" w:eastAsia="微软雅黑" w:hAnsi="微软雅黑"/>
        </w:rPr>
        <w:t>参考Android Developer</w:t>
      </w:r>
      <w:r w:rsidRPr="008D51B4">
        <w:rPr>
          <w:rFonts w:ascii="微软雅黑" w:eastAsia="微软雅黑" w:hAnsi="微软雅黑" w:hint="eastAsia"/>
        </w:rPr>
        <w:t>网站</w:t>
      </w:r>
      <w:r w:rsidRPr="008D51B4">
        <w:rPr>
          <w:rFonts w:ascii="微软雅黑" w:eastAsia="微软雅黑" w:hAnsi="微软雅黑"/>
        </w:rPr>
        <w:t>:</w:t>
      </w:r>
    </w:p>
    <w:p w:rsidR="00AF5C56" w:rsidRPr="00705B9B" w:rsidRDefault="00D60E57" w:rsidP="00AF5C56">
      <w:pPr>
        <w:rPr>
          <w:rFonts w:ascii="微软雅黑" w:eastAsia="微软雅黑" w:hAnsi="微软雅黑"/>
        </w:rPr>
      </w:pPr>
      <w:hyperlink r:id="rId18" w:history="1">
        <w:r w:rsidR="00AF5C56" w:rsidRPr="00705B9B">
          <w:rPr>
            <w:rStyle w:val="a6"/>
            <w:rFonts w:ascii="微软雅黑" w:eastAsia="微软雅黑" w:hAnsi="微软雅黑"/>
          </w:rPr>
          <w:t>https://developer.android.com/ndk/reference/asset__manager_8h.html</w:t>
        </w:r>
      </w:hyperlink>
    </w:p>
    <w:p w:rsidR="00AF5C56" w:rsidRDefault="00AF5C56" w:rsidP="00AF5C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/>
          <w:color w:val="595959"/>
          <w:sz w:val="18"/>
          <w:szCs w:val="18"/>
        </w:rPr>
        <w:t xml:space="preserve">AAsset* asset = AAssetManager_open(mgr, </w:t>
      </w:r>
      <w:r w:rsidRPr="00105E9B">
        <w:rPr>
          <w:rFonts w:ascii="Consolas" w:hAnsi="Consolas" w:cs="Consolas"/>
          <w:color w:val="595959"/>
          <w:sz w:val="18"/>
          <w:szCs w:val="18"/>
        </w:rPr>
        <w:t>"</w:t>
      </w:r>
      <w:r w:rsidRPr="00105E9B">
        <w:rPr>
          <w:rFonts w:ascii="Consolas" w:hAnsi="Consolas" w:cs="Consolas" w:hint="eastAsia"/>
          <w:color w:val="595959"/>
          <w:sz w:val="18"/>
          <w:szCs w:val="18"/>
        </w:rPr>
        <w:t>hiai.cambri</w:t>
      </w:r>
      <w:r>
        <w:rPr>
          <w:rFonts w:ascii="Consolas" w:hAnsi="Consolas" w:cs="Consolas" w:hint="eastAsia"/>
          <w:color w:val="595959"/>
          <w:sz w:val="18"/>
          <w:szCs w:val="18"/>
        </w:rPr>
        <w:t>con</w:t>
      </w:r>
      <w:r w:rsidRPr="007156A3">
        <w:rPr>
          <w:rFonts w:ascii="Consolas" w:hAnsi="Consolas" w:cs="Consolas"/>
          <w:color w:val="595959"/>
          <w:sz w:val="18"/>
          <w:szCs w:val="18"/>
        </w:rPr>
        <w:t>", AASSET_MODE_BUFFER);</w:t>
      </w:r>
    </w:p>
    <w:p w:rsidR="00AF5C56" w:rsidRPr="000C4946" w:rsidRDefault="00AF5C56" w:rsidP="00AF5C56">
      <w:pPr>
        <w:rPr>
          <w:rFonts w:ascii="Consolas" w:eastAsia="宋体" w:hAnsi="Consolas" w:cs="Consolas"/>
          <w:color w:val="595959"/>
          <w:sz w:val="18"/>
          <w:szCs w:val="18"/>
        </w:rPr>
      </w:pPr>
    </w:p>
    <w:p w:rsidR="00AF5C56" w:rsidRPr="008D51B4" w:rsidRDefault="00AF5C56" w:rsidP="00AF5C56">
      <w:pPr>
        <w:rPr>
          <w:rFonts w:ascii="微软雅黑" w:eastAsia="微软雅黑" w:hAnsi="微软雅黑"/>
        </w:rPr>
      </w:pPr>
      <w:r w:rsidRPr="008D51B4">
        <w:rPr>
          <w:rFonts w:ascii="微软雅黑" w:eastAsia="微软雅黑" w:hAnsi="微软雅黑"/>
        </w:rPr>
        <w:t>AAssetManager_open</w:t>
      </w:r>
      <w:r w:rsidRPr="008D51B4">
        <w:rPr>
          <w:rFonts w:ascii="微软雅黑" w:eastAsia="微软雅黑" w:hAnsi="微软雅黑" w:hint="eastAsia"/>
        </w:rPr>
        <w:t>读取app源码</w:t>
      </w:r>
      <w:r w:rsidRPr="008D51B4">
        <w:rPr>
          <w:rFonts w:ascii="微软雅黑" w:eastAsia="微软雅黑" w:hAnsi="微软雅黑"/>
        </w:rPr>
        <w:t>下</w:t>
      </w:r>
      <w:r w:rsidRPr="008D51B4">
        <w:rPr>
          <w:rFonts w:ascii="微软雅黑" w:eastAsia="微软雅黑" w:hAnsi="微软雅黑" w:hint="eastAsia"/>
        </w:rPr>
        <w:t>assets</w:t>
      </w:r>
      <w:r w:rsidR="008D67D2">
        <w:rPr>
          <w:rFonts w:ascii="微软雅黑" w:eastAsia="微软雅黑" w:hAnsi="微软雅黑" w:hint="eastAsia"/>
        </w:rPr>
        <w:t>目录</w:t>
      </w:r>
      <w:r w:rsidRPr="008D51B4">
        <w:rPr>
          <w:rFonts w:ascii="微软雅黑" w:eastAsia="微软雅黑" w:hAnsi="微软雅黑" w:hint="eastAsia"/>
        </w:rPr>
        <w:t>下hiai.cambricon文件</w:t>
      </w:r>
      <w:r w:rsidRPr="008D51B4">
        <w:rPr>
          <w:rFonts w:ascii="微软雅黑" w:eastAsia="微软雅黑" w:hAnsi="微软雅黑"/>
        </w:rPr>
        <w:t>，返回AAsset</w:t>
      </w:r>
      <w:r w:rsidRPr="008D51B4">
        <w:rPr>
          <w:rFonts w:ascii="微软雅黑" w:eastAsia="微软雅黑" w:hAnsi="微软雅黑" w:hint="eastAsia"/>
        </w:rPr>
        <w:t>。</w:t>
      </w:r>
    </w:p>
    <w:p w:rsidR="00AF5C56" w:rsidRPr="008D51B4" w:rsidRDefault="00AF5C56" w:rsidP="00AF5C56">
      <w:pPr>
        <w:rPr>
          <w:rFonts w:ascii="微软雅黑" w:eastAsia="微软雅黑" w:hAnsi="微软雅黑"/>
        </w:rPr>
      </w:pPr>
      <w:r w:rsidRPr="008D51B4">
        <w:rPr>
          <w:rFonts w:ascii="微软雅黑" w:eastAsia="微软雅黑" w:hAnsi="微软雅黑" w:hint="eastAsia"/>
        </w:rPr>
        <w:t>通过下面函数获取buffer地址以及buffer大小。</w:t>
      </w:r>
    </w:p>
    <w:p w:rsidR="00AF5C56" w:rsidRPr="007156A3" w:rsidRDefault="00AF5C56" w:rsidP="00AF5C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/>
          <w:color w:val="595959"/>
          <w:sz w:val="18"/>
          <w:szCs w:val="18"/>
        </w:rPr>
        <w:t>void *data = (void *)AAsset_getBuffer(asset);</w:t>
      </w:r>
    </w:p>
    <w:p w:rsidR="00AF5C56" w:rsidRDefault="00AF5C56" w:rsidP="00AF5C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156A3">
        <w:rPr>
          <w:rFonts w:ascii="Consolas" w:hAnsi="Consolas" w:cs="Consolas"/>
          <w:color w:val="595959"/>
          <w:sz w:val="18"/>
          <w:szCs w:val="18"/>
        </w:rPr>
        <w:t>off_t len = AAsset_getLength(asset);</w:t>
      </w:r>
    </w:p>
    <w:p w:rsidR="00AF5C56" w:rsidRDefault="005B56E0" w:rsidP="005B56E0">
      <w:pPr>
        <w:rPr>
          <w:rFonts w:ascii="Consolas" w:eastAsia="宋体" w:hAnsi="Consolas" w:cs="Consolas"/>
          <w:color w:val="595959"/>
          <w:sz w:val="18"/>
          <w:szCs w:val="18"/>
        </w:rPr>
      </w:pPr>
      <w:r w:rsidRPr="00413591">
        <w:rPr>
          <w:rFonts w:ascii="微软雅黑" w:eastAsia="微软雅黑" w:hAnsi="微软雅黑" w:hint="eastAsia"/>
        </w:rPr>
        <w:t>调用DDK接口函数</w:t>
      </w:r>
      <w:r w:rsidRPr="00413591">
        <w:rPr>
          <w:rFonts w:ascii="微软雅黑" w:eastAsia="微软雅黑" w:hAnsi="微软雅黑"/>
        </w:rPr>
        <w:t>HIAI_ModelBuffer_create_from_buffer</w:t>
      </w:r>
      <w:r w:rsidRPr="00413591">
        <w:rPr>
          <w:rFonts w:ascii="微软雅黑" w:eastAsia="微软雅黑" w:hAnsi="微软雅黑" w:hint="eastAsia"/>
        </w:rPr>
        <w:t xml:space="preserve"> 来创建</w:t>
      </w:r>
      <w:r w:rsidRPr="00413591">
        <w:rPr>
          <w:rFonts w:ascii="微软雅黑" w:eastAsia="微软雅黑" w:hAnsi="微软雅黑"/>
        </w:rPr>
        <w:t>HIAI_ModelBuffer</w:t>
      </w:r>
      <w:r w:rsidRPr="00413591">
        <w:rPr>
          <w:rFonts w:ascii="微软雅黑" w:eastAsia="微软雅黑" w:hAnsi="微软雅黑" w:hint="eastAsia"/>
        </w:rPr>
        <w:t>对象，并调用</w:t>
      </w:r>
      <w:r w:rsidRPr="00413591">
        <w:rPr>
          <w:rFonts w:ascii="微软雅黑" w:eastAsia="微软雅黑" w:hAnsi="微软雅黑"/>
        </w:rPr>
        <w:t>HIAI_ModelManager_loadFromModelBuffers</w:t>
      </w:r>
      <w:r w:rsidRPr="00413591">
        <w:rPr>
          <w:rFonts w:ascii="微软雅黑" w:eastAsia="微软雅黑" w:hAnsi="微软雅黑" w:hint="eastAsia"/>
        </w:rPr>
        <w:t xml:space="preserve"> 完成模型加载</w:t>
      </w:r>
    </w:p>
    <w:p w:rsidR="00A167AE" w:rsidRDefault="00A167AE" w:rsidP="00A167AE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DD2096" w:rsidRPr="00DD2096" w:rsidRDefault="00DD2096" w:rsidP="0002424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>extern "C"</w:t>
      </w:r>
    </w:p>
    <w:p w:rsidR="00DD2096" w:rsidRPr="00DD2096" w:rsidRDefault="00DD2096" w:rsidP="0002424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>JNIEXPORT void JNICALL</w:t>
      </w:r>
    </w:p>
    <w:p w:rsidR="00DD2096" w:rsidRPr="00DD2096" w:rsidRDefault="00DD2096" w:rsidP="0002424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>Java_com_huawei_hiaidemo_ModelManager_loadModelAsync(JNIEnv *env, jobject instance,</w:t>
      </w:r>
    </w:p>
    <w:p w:rsidR="00DD2096" w:rsidRPr="00DD2096" w:rsidRDefault="00DD2096" w:rsidP="0002424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         jstring jmodelName, jobject assetManager) {</w:t>
      </w:r>
    </w:p>
    <w:p w:rsidR="00DD2096" w:rsidRDefault="001B1305" w:rsidP="001B1305">
      <w:pPr>
        <w:pStyle w:val="ac"/>
        <w:shd w:val="clear" w:color="auto" w:fill="F5F6F7"/>
        <w:spacing w:before="0" w:beforeAutospacing="0" w:after="0" w:afterAutospacing="0" w:line="360" w:lineRule="atLeast"/>
        <w:ind w:firstLine="720"/>
        <w:rPr>
          <w:rFonts w:ascii="Consolas" w:hAnsi="Consolas" w:cs="Consolas"/>
          <w:color w:val="595959"/>
          <w:sz w:val="18"/>
          <w:szCs w:val="18"/>
        </w:rPr>
      </w:pPr>
      <w:r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HIAI_ModelBuffer *modelBuffer = HIAI_ModelBuffer_create_from_buffer(modelName,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       (void *) data, len, HIAI_DevPerf::HIAI_DEVPREF_HIGH);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HIAI_ModelBuffer *modelBufferArray[] = {modelBuffer};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int ret = HIAI_ModelManager_loadFromModelBuffers(modelManager, modelBufferArray, 1);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LOGE("ASYNC JNI LAYER load model from assets ret = %d", ret);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env-&gt;ReleaseStringUTFChars(jmodelName, modelName);</w:t>
      </w:r>
    </w:p>
    <w:p w:rsidR="00DD2096" w:rsidRPr="00DD2096" w:rsidRDefault="00DD2096" w:rsidP="0045528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 xml:space="preserve">    AAsset_close(asset);</w:t>
      </w:r>
    </w:p>
    <w:p w:rsidR="00DD2096" w:rsidRDefault="00DD2096" w:rsidP="00DD209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D2096">
        <w:rPr>
          <w:rFonts w:ascii="Consolas" w:hAnsi="Consolas" w:cs="Consolas"/>
          <w:color w:val="595959"/>
          <w:sz w:val="18"/>
          <w:szCs w:val="18"/>
        </w:rPr>
        <w:t>}</w:t>
      </w:r>
    </w:p>
    <w:p w:rsidR="00B10986" w:rsidRPr="00FC65C3" w:rsidRDefault="0023277F" w:rsidP="00B10986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 w:hint="eastAsia"/>
        </w:rPr>
        <w:t>加载过程和同步相同，只是在调用</w:t>
      </w:r>
      <w:r w:rsidRPr="00FC65C3">
        <w:rPr>
          <w:rFonts w:ascii="微软雅黑" w:eastAsia="微软雅黑" w:hAnsi="微软雅黑"/>
        </w:rPr>
        <w:t>HIAI_ModelManager_loadFromModelBuffers</w:t>
      </w:r>
      <w:r w:rsidRPr="00FC65C3">
        <w:rPr>
          <w:rFonts w:ascii="微软雅黑" w:eastAsia="微软雅黑" w:hAnsi="微软雅黑" w:hint="eastAsia"/>
        </w:rPr>
        <w:t>接口函数时，注意传入的是异步模型管理引擎。</w:t>
      </w:r>
    </w:p>
    <w:p w:rsidR="00A167AE" w:rsidRPr="00CE2212" w:rsidRDefault="00A167AE" w:rsidP="00A167AE">
      <w:pPr>
        <w:rPr>
          <w:rFonts w:ascii="微软雅黑" w:eastAsia="微软雅黑" w:hAnsi="微软雅黑"/>
        </w:rPr>
      </w:pPr>
    </w:p>
    <w:p w:rsidR="001001DA" w:rsidRDefault="001001DA" w:rsidP="001001DA">
      <w:pPr>
        <w:pStyle w:val="4"/>
      </w:pPr>
      <w:r>
        <w:rPr>
          <w:rFonts w:hint="eastAsia"/>
        </w:rPr>
        <w:lastRenderedPageBreak/>
        <w:t>6.2.2.</w:t>
      </w:r>
      <w:r w:rsidR="00280378">
        <w:rPr>
          <w:rFonts w:hint="eastAsia"/>
        </w:rPr>
        <w:t>3</w:t>
      </w:r>
      <w:r>
        <w:rPr>
          <w:rFonts w:hint="eastAsia"/>
        </w:rPr>
        <w:t xml:space="preserve">  DDK</w:t>
      </w:r>
      <w:r>
        <w:rPr>
          <w:rFonts w:hint="eastAsia"/>
        </w:rPr>
        <w:t>加载模型</w:t>
      </w:r>
    </w:p>
    <w:p w:rsidR="001001DA" w:rsidRPr="005C36F7" w:rsidRDefault="001001DA" w:rsidP="001001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DDK</w:t>
      </w:r>
      <w:r w:rsidRPr="005C36F7">
        <w:rPr>
          <w:rFonts w:ascii="微软雅黑" w:eastAsia="微软雅黑" w:hAnsi="微软雅黑" w:hint="eastAsia"/>
        </w:rPr>
        <w:t>加载</w:t>
      </w:r>
      <w:r>
        <w:rPr>
          <w:rFonts w:ascii="微软雅黑" w:eastAsia="微软雅黑" w:hAnsi="微软雅黑" w:hint="eastAsia"/>
        </w:rPr>
        <w:t>模型接口</w:t>
      </w:r>
      <w:r w:rsidRPr="005C36F7">
        <w:rPr>
          <w:rFonts w:ascii="微软雅黑" w:eastAsia="微软雅黑" w:hAnsi="微软雅黑" w:hint="eastAsia"/>
        </w:rPr>
        <w:t>函数原型</w:t>
      </w:r>
      <w:r>
        <w:rPr>
          <w:rFonts w:ascii="微软雅黑" w:eastAsia="微软雅黑" w:hAnsi="微软雅黑" w:hint="eastAsia"/>
        </w:rPr>
        <w:t>如下</w:t>
      </w:r>
      <w:r w:rsidRPr="005C36F7">
        <w:rPr>
          <w:rFonts w:ascii="微软雅黑" w:eastAsia="微软雅黑" w:hAnsi="微软雅黑" w:hint="eastAsia"/>
        </w:rPr>
        <w:t>：</w:t>
      </w:r>
    </w:p>
    <w:p w:rsidR="001001DA" w:rsidRDefault="001001DA" w:rsidP="001001DA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5D5FB8">
        <w:rPr>
          <w:rFonts w:ascii="Consolas" w:hAnsi="Consolas" w:cs="Consolas"/>
          <w:color w:val="595959"/>
          <w:sz w:val="18"/>
          <w:szCs w:val="18"/>
        </w:rPr>
        <w:t>int HIAI_ModelManager_loadFromModelBuffers(HIAI_ModelManager* manager, HIAI_ModelBuffer* bufferArray[], int nBuffers);</w:t>
      </w:r>
    </w:p>
    <w:p w:rsidR="001001DA" w:rsidRPr="00AD70B8" w:rsidRDefault="001001DA" w:rsidP="001001DA">
      <w:pPr>
        <w:spacing w:after="0"/>
        <w:rPr>
          <w:rFonts w:ascii="微软雅黑" w:eastAsia="微软雅黑" w:hAnsi="微软雅黑"/>
        </w:rPr>
      </w:pPr>
      <w:r w:rsidRPr="00AD70B8">
        <w:rPr>
          <w:rFonts w:ascii="微软雅黑" w:eastAsia="微软雅黑" w:hAnsi="微软雅黑" w:hint="eastAsia"/>
        </w:rPr>
        <w:t>其中：</w:t>
      </w:r>
    </w:p>
    <w:p w:rsidR="001001DA" w:rsidRPr="00AD70B8" w:rsidRDefault="001001DA" w:rsidP="001001DA">
      <w:pPr>
        <w:spacing w:after="0"/>
        <w:rPr>
          <w:rFonts w:ascii="微软雅黑" w:eastAsia="微软雅黑" w:hAnsi="微软雅黑"/>
        </w:rPr>
      </w:pPr>
      <w:r w:rsidRPr="00AD70B8">
        <w:rPr>
          <w:rFonts w:ascii="微软雅黑" w:eastAsia="微软雅黑" w:hAnsi="微软雅黑"/>
        </w:rPr>
        <w:t>manager</w:t>
      </w:r>
      <w:r w:rsidRPr="00AD70B8">
        <w:rPr>
          <w:rFonts w:ascii="微软雅黑" w:eastAsia="微软雅黑" w:hAnsi="微软雅黑" w:hint="eastAsia"/>
        </w:rPr>
        <w:t>：模型管理引擎对象接口（同步，异步）。</w:t>
      </w:r>
    </w:p>
    <w:p w:rsidR="001001DA" w:rsidRPr="00AD70B8" w:rsidRDefault="001001DA" w:rsidP="001001DA">
      <w:pPr>
        <w:spacing w:after="0"/>
        <w:rPr>
          <w:rFonts w:ascii="微软雅黑" w:eastAsia="微软雅黑" w:hAnsi="微软雅黑"/>
        </w:rPr>
      </w:pPr>
      <w:r w:rsidRPr="00AD70B8">
        <w:rPr>
          <w:rFonts w:ascii="微软雅黑" w:eastAsia="微软雅黑" w:hAnsi="微软雅黑"/>
        </w:rPr>
        <w:t>bufferArray</w:t>
      </w:r>
      <w:r w:rsidRPr="00AD70B8">
        <w:rPr>
          <w:rFonts w:ascii="微软雅黑" w:eastAsia="微软雅黑" w:hAnsi="微软雅黑" w:hint="eastAsia"/>
        </w:rPr>
        <w:t>[]：</w:t>
      </w:r>
      <w:r w:rsidRPr="00AD70B8">
        <w:rPr>
          <w:rFonts w:ascii="微软雅黑" w:eastAsia="微软雅黑" w:hAnsi="微软雅黑"/>
        </w:rPr>
        <w:t>HIAI_ModelBuffer</w:t>
      </w:r>
      <w:r w:rsidRPr="00AD70B8">
        <w:rPr>
          <w:rFonts w:ascii="微软雅黑" w:eastAsia="微软雅黑" w:hAnsi="微软雅黑" w:hint="eastAsia"/>
        </w:rPr>
        <w:t>，单</w:t>
      </w:r>
      <w:r w:rsidRPr="00AD70B8">
        <w:rPr>
          <w:rFonts w:ascii="微软雅黑" w:eastAsia="微软雅黑" w:hAnsi="微软雅黑"/>
        </w:rPr>
        <w:t>模型和多模型均可。</w:t>
      </w:r>
    </w:p>
    <w:p w:rsidR="001001DA" w:rsidRDefault="001001DA" w:rsidP="001001DA">
      <w:pPr>
        <w:rPr>
          <w:rFonts w:ascii="微软雅黑" w:eastAsia="微软雅黑" w:hAnsi="微软雅黑"/>
        </w:rPr>
      </w:pPr>
      <w:r w:rsidRPr="00AD70B8">
        <w:rPr>
          <w:rFonts w:ascii="微软雅黑" w:eastAsia="微软雅黑" w:hAnsi="微软雅黑"/>
        </w:rPr>
        <w:t>nBuffers</w:t>
      </w:r>
      <w:r w:rsidRPr="00AD70B8">
        <w:rPr>
          <w:rFonts w:ascii="微软雅黑" w:eastAsia="微软雅黑" w:hAnsi="微软雅黑" w:hint="eastAsia"/>
        </w:rPr>
        <w:t>：</w:t>
      </w:r>
      <w:r w:rsidRPr="00AD70B8">
        <w:rPr>
          <w:rFonts w:ascii="微软雅黑" w:eastAsia="微软雅黑" w:hAnsi="微软雅黑"/>
        </w:rPr>
        <w:t>加载模型的个数。</w:t>
      </w:r>
    </w:p>
    <w:p w:rsidR="001001DA" w:rsidRPr="001001DA" w:rsidRDefault="001001DA" w:rsidP="00B95D37">
      <w:pPr>
        <w:rPr>
          <w:rFonts w:ascii="微软雅黑" w:eastAsia="微软雅黑" w:hAnsi="微软雅黑"/>
        </w:rPr>
      </w:pPr>
    </w:p>
    <w:p w:rsidR="00186B29" w:rsidRPr="00137323" w:rsidRDefault="00186B29" w:rsidP="00186B29">
      <w:pPr>
        <w:pStyle w:val="3"/>
        <w:rPr>
          <w:rFonts w:ascii="微软雅黑" w:eastAsia="微软雅黑" w:hAnsi="微软雅黑"/>
          <w:color w:val="000000" w:themeColor="text1"/>
        </w:rPr>
      </w:pPr>
      <w:bookmarkStart w:id="72" w:name="_Toc508113455"/>
      <w:r w:rsidRPr="000E5754">
        <w:rPr>
          <w:rFonts w:ascii="微软雅黑" w:eastAsia="微软雅黑" w:hAnsi="微软雅黑" w:cs="宋体" w:hint="eastAsia"/>
          <w:color w:val="000000"/>
          <w:szCs w:val="21"/>
        </w:rPr>
        <w:t>6.</w:t>
      </w:r>
      <w:r>
        <w:rPr>
          <w:rFonts w:ascii="微软雅黑" w:eastAsia="微软雅黑" w:hAnsi="微软雅黑" w:hint="eastAsia"/>
          <w:color w:val="000000" w:themeColor="text1"/>
        </w:rPr>
        <w:t>2.</w:t>
      </w:r>
      <w:r w:rsidR="00EE79A7">
        <w:rPr>
          <w:rFonts w:ascii="微软雅黑" w:eastAsia="微软雅黑" w:hAnsi="微软雅黑" w:hint="eastAsia"/>
          <w:color w:val="000000" w:themeColor="text1"/>
        </w:rPr>
        <w:t>3</w:t>
      </w:r>
      <w:r w:rsidR="00EE79A7">
        <w:rPr>
          <w:rFonts w:ascii="微软雅黑" w:eastAsia="微软雅黑" w:hAnsi="微软雅黑"/>
          <w:color w:val="000000" w:themeColor="text1"/>
        </w:rPr>
        <w:t xml:space="preserve"> </w:t>
      </w:r>
      <w:r w:rsidR="00EE79A7">
        <w:rPr>
          <w:rFonts w:ascii="微软雅黑" w:eastAsia="微软雅黑" w:hAnsi="微软雅黑" w:hint="eastAsia"/>
          <w:color w:val="000000" w:themeColor="text1"/>
        </w:rPr>
        <w:t>运行</w:t>
      </w:r>
      <w:r w:rsidR="009E107F">
        <w:rPr>
          <w:rFonts w:ascii="微软雅黑" w:eastAsia="微软雅黑" w:hAnsi="微软雅黑" w:hint="eastAsia"/>
          <w:color w:val="000000" w:themeColor="text1"/>
        </w:rPr>
        <w:t>模型</w:t>
      </w:r>
      <w:bookmarkEnd w:id="72"/>
    </w:p>
    <w:p w:rsidR="00DE4D14" w:rsidRDefault="00DE4D14" w:rsidP="00DE4D14">
      <w:pPr>
        <w:pStyle w:val="4"/>
      </w:pPr>
      <w:r>
        <w:rPr>
          <w:rFonts w:hint="eastAsia"/>
        </w:rPr>
        <w:t>6.2.3.</w:t>
      </w:r>
      <w:r w:rsidR="000939D8">
        <w:rPr>
          <w:rFonts w:hint="eastAsia"/>
        </w:rPr>
        <w:t>1</w:t>
      </w:r>
      <w:r>
        <w:rPr>
          <w:rFonts w:hint="eastAsia"/>
        </w:rPr>
        <w:t xml:space="preserve">    </w:t>
      </w:r>
      <w:r>
        <w:rPr>
          <w:rFonts w:hint="eastAsia"/>
        </w:rPr>
        <w:t>应用层运行模型：</w:t>
      </w:r>
    </w:p>
    <w:p w:rsidR="00DE4D14" w:rsidRDefault="00DE4D14" w:rsidP="00DE4D14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DE4D14" w:rsidRPr="00D81AF6" w:rsidRDefault="00DE4D14" w:rsidP="00DE4D14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通过调用JNI层</w:t>
      </w:r>
      <w:r w:rsidRPr="00D81AF6">
        <w:rPr>
          <w:rFonts w:ascii="微软雅黑" w:eastAsia="微软雅黑" w:hAnsi="微软雅黑"/>
        </w:rPr>
        <w:t>runModelSync</w:t>
      </w:r>
      <w:r w:rsidRPr="00D81AF6">
        <w:rPr>
          <w:rFonts w:ascii="微软雅黑" w:eastAsia="微软雅黑" w:hAnsi="微软雅黑" w:hint="eastAsia"/>
        </w:rPr>
        <w:t>函数，完成同步模式下模型运行；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>private class RunModelTask extends AsyncTask&lt;Bitmap, Void, String[]&gt; {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@Override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protected String[] doInBackground(Bitmap... bitmaps) {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    float[] buffer = getPixel(bitmaps[0], RESIZED_WIDTH, RESIZED_HEIGHT);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    initClassifiedImg = bitmaps[0];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    predictedClass = ModelManager.runModelSync("hiai", buffer);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    return predictedClass;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    }</w:t>
      </w:r>
    </w:p>
    <w:p w:rsidR="00DE4D14" w:rsidRPr="00E96801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</w:t>
      </w:r>
      <w:r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DE4D14" w:rsidRPr="00905BDA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96801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DE4D14" w:rsidRPr="00D81AF6" w:rsidRDefault="00DE4D14" w:rsidP="00DE4D14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首先通过函数</w:t>
      </w:r>
      <w:r w:rsidRPr="00D81AF6">
        <w:rPr>
          <w:rFonts w:ascii="微软雅黑" w:eastAsia="微软雅黑" w:hAnsi="微软雅黑"/>
        </w:rPr>
        <w:t>getPixel</w:t>
      </w:r>
      <w:r w:rsidRPr="00D81AF6" w:rsidDel="006D6C1C">
        <w:rPr>
          <w:rFonts w:ascii="微软雅黑" w:eastAsia="微软雅黑" w:hAnsi="微软雅黑" w:hint="eastAsia"/>
        </w:rPr>
        <w:t xml:space="preserve"> </w:t>
      </w:r>
      <w:r w:rsidRPr="00D81AF6">
        <w:rPr>
          <w:rFonts w:ascii="微软雅黑" w:eastAsia="微软雅黑" w:hAnsi="微软雅黑" w:hint="eastAsia"/>
        </w:rPr>
        <w:t>，从图片中获取模型输入，然后通过调用JNI层runModelSync函数，完成同步模式下模型运行。</w:t>
      </w:r>
    </w:p>
    <w:p w:rsidR="00DE4D14" w:rsidRDefault="00DE4D14" w:rsidP="00DE4D14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DE4D14" w:rsidRPr="00D81AF6" w:rsidRDefault="00DE4D14" w:rsidP="00DE4D14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通过调用JNI层</w:t>
      </w:r>
      <w:r w:rsidRPr="00D81AF6">
        <w:rPr>
          <w:rFonts w:ascii="微软雅黑" w:eastAsia="微软雅黑" w:hAnsi="微软雅黑"/>
        </w:rPr>
        <w:t>runModelAsync</w:t>
      </w:r>
      <w:r w:rsidRPr="00D81AF6">
        <w:rPr>
          <w:rFonts w:ascii="微软雅黑" w:eastAsia="微软雅黑" w:hAnsi="微软雅黑" w:hint="eastAsia"/>
        </w:rPr>
        <w:t>函数，完成异步模式下模型运行；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>protected void onActivityResult(int requestCode, int resultCode, Intent data) {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super.onActivityResult(requestCode, resultCode, data);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lastRenderedPageBreak/>
        <w:t xml:space="preserve">        if (resultCode == RESULT_OK &amp;&amp; data != null) switch (requestCode) {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case GALLERY_REQUEST_CODE: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try {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Bitmap bitmap;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ContentResolver resolver = getContentResolver();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Uri originalUri = data.getData();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bitmap = MediaStore.Images.Media.getBitmap(resolver, originalUri);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String[] proj = {MediaStore.Images.Media.DATA};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Cursor cursor = managedQuery(originalUri, proj, null, null, null);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cursor.moveToFirst();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Bitmap rgba = bitmap.copy(Bitmap.Config.ARGB_8888, true);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final Bitmap initClassifiedImg = Bitmap.createScaledBitmap(rgba, RESIZED_WIDTH, RESIZED_HEIGHT, false);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final float[] pixels = getPixel(initClassifiedImg, RESIZED_WIDTH, RESIZED_HEIGHT);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show = initClassifiedImg;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ModelManager.runModelAsync("hiai", pixels);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} catch (IOException e) {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    Log.e(TAG, e.toString());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}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            break;</w:t>
      </w:r>
    </w:p>
    <w:p w:rsidR="00DE4D14" w:rsidRPr="00DB757B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ind w:firstLine="720"/>
        <w:rPr>
          <w:rFonts w:ascii="Consolas" w:hAnsi="Consolas" w:cs="Consolas"/>
          <w:color w:val="595959"/>
          <w:sz w:val="18"/>
          <w:szCs w:val="18"/>
        </w:rPr>
      </w:pPr>
      <w:r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DE4D14" w:rsidRDefault="00DE4D14" w:rsidP="00DE4D1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DB757B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186B29" w:rsidRPr="00AD70B8" w:rsidRDefault="00186B29" w:rsidP="00186B29">
      <w:pPr>
        <w:rPr>
          <w:rFonts w:ascii="微软雅黑" w:eastAsia="微软雅黑" w:hAnsi="微软雅黑"/>
        </w:rPr>
      </w:pPr>
    </w:p>
    <w:p w:rsidR="00186B29" w:rsidRDefault="00186B29" w:rsidP="00186B29">
      <w:pPr>
        <w:pStyle w:val="4"/>
      </w:pPr>
      <w:r>
        <w:rPr>
          <w:rFonts w:hint="eastAsia"/>
        </w:rPr>
        <w:t>6.2.</w:t>
      </w:r>
      <w:r w:rsidR="001011AA">
        <w:rPr>
          <w:rFonts w:hint="eastAsia"/>
        </w:rPr>
        <w:t>3</w:t>
      </w:r>
      <w:r>
        <w:rPr>
          <w:rFonts w:hint="eastAsia"/>
        </w:rPr>
        <w:t>.2    JNI</w:t>
      </w:r>
      <w:r w:rsidR="00ED7B39">
        <w:rPr>
          <w:rFonts w:hint="eastAsia"/>
        </w:rPr>
        <w:t>层运行模型</w:t>
      </w:r>
    </w:p>
    <w:p w:rsidR="00186B29" w:rsidRDefault="00186B29" w:rsidP="00186B29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>extern "C"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>JNIEXPORT jobjectArray JNICALL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>Java_com_huawei_hiaidemo_ModelManager_runModelSync(JNIEnv *env, jclass type, jstring jmodelName, jfloatArray jbuf) {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const char *modelName = env-&gt;GetStringUTFChars(jmodelName, 0);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if (NULL == modelManager) {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LOGE("please load model first");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lastRenderedPageBreak/>
        <w:t xml:space="preserve">        return NULL;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float *dataBuff = NULL;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if (NULL != jbuf) {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dataBuff = env-&gt;GetFloatArrayElements(jbuf, NULL);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inputtensor = HIAI_TensorBuffer_create(1, 3, 227, 227);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HIAI_TensorBuffer *inputtensorbuffer[] = {inputtensor};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outputtensor = HIAI_TensorBuffer_create(1, 1000, 1, 1);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HIAI_TensorBuffer *outputtensorbuffer[] = {outputtensor};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float *inputbuffer = (float *) HIAI_TensorBuffer_getRawBuffer(inputtensor);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int length = HIAI_TensorBuffer_getBufferSize(inputtensor);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LOGE("SYNC JNI runModel modelname:%s", modelName);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memcpy(inputbuffer, dataBuff, length);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float time_use;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struct timeval tpstart, tpend;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gettimeofday(&amp;tpstart, NULL);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int ret = HIAI_ModelManager_runModel(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modelManager,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inputtensorbuffer,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1,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outputtensorbuffer,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1,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1000,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        modelName);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LOGE("run model ret: %d", ret);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   gettimeofday(&amp;tpend, NULL);</w:t>
      </w:r>
    </w:p>
    <w:p w:rsidR="00507C35" w:rsidRPr="00C92AC5" w:rsidRDefault="00507C35" w:rsidP="00507C3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D16FA6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首先通过函数</w:t>
      </w:r>
      <w:r w:rsidRPr="00254E98">
        <w:rPr>
          <w:rFonts w:ascii="微软雅黑" w:eastAsia="微软雅黑" w:hAnsi="微软雅黑"/>
        </w:rPr>
        <w:t>env-&gt;GetFloatArrayElements(jbuf, NULL)</w:t>
      </w:r>
      <w:r w:rsidRPr="00254E98">
        <w:rPr>
          <w:rFonts w:ascii="微软雅黑" w:eastAsia="微软雅黑" w:hAnsi="微软雅黑" w:hint="eastAsia"/>
        </w:rPr>
        <w:t>获取应用层输入数据，</w:t>
      </w:r>
    </w:p>
    <w:p w:rsidR="00D16FA6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调用函数</w:t>
      </w:r>
      <w:r w:rsidRPr="00254E98">
        <w:rPr>
          <w:rFonts w:ascii="微软雅黑" w:eastAsia="微软雅黑" w:hAnsi="微软雅黑"/>
        </w:rPr>
        <w:t>HIAI_TensorBuffer_create(1, 3, 227, 227)</w:t>
      </w:r>
      <w:r w:rsidRPr="00254E98">
        <w:rPr>
          <w:rFonts w:ascii="微软雅黑" w:eastAsia="微软雅黑" w:hAnsi="微软雅黑" w:hint="eastAsia"/>
        </w:rPr>
        <w:t>创建输入</w:t>
      </w:r>
      <w:r w:rsidRPr="00254E98">
        <w:rPr>
          <w:rFonts w:ascii="微软雅黑" w:eastAsia="微软雅黑" w:hAnsi="微软雅黑"/>
        </w:rPr>
        <w:t>inputtensor</w:t>
      </w:r>
      <w:r w:rsidRPr="00254E98">
        <w:rPr>
          <w:rFonts w:ascii="微软雅黑" w:eastAsia="微软雅黑" w:hAnsi="微软雅黑" w:hint="eastAsia"/>
        </w:rPr>
        <w:t>，</w:t>
      </w:r>
    </w:p>
    <w:p w:rsidR="00D16FA6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接下来通过DDK接口函数</w:t>
      </w:r>
    </w:p>
    <w:p w:rsidR="00D16FA6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/>
        </w:rPr>
        <w:t>HIAI_TensorBuffer_getRawBuffer(inputtensor)</w:t>
      </w:r>
      <w:r w:rsidRPr="00254E98">
        <w:rPr>
          <w:rFonts w:ascii="微软雅黑" w:eastAsia="微软雅黑" w:hAnsi="微软雅黑" w:hint="eastAsia"/>
        </w:rPr>
        <w:t>获取输入</w:t>
      </w:r>
      <w:r w:rsidRPr="00254E98">
        <w:rPr>
          <w:rFonts w:ascii="微软雅黑" w:eastAsia="微软雅黑" w:hAnsi="微软雅黑"/>
        </w:rPr>
        <w:t>inputtensor</w:t>
      </w:r>
      <w:r w:rsidRPr="00254E98">
        <w:rPr>
          <w:rFonts w:ascii="微软雅黑" w:eastAsia="微软雅黑" w:hAnsi="微软雅黑" w:hint="eastAsia"/>
        </w:rPr>
        <w:t>地址</w:t>
      </w:r>
    </w:p>
    <w:p w:rsid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/>
        </w:rPr>
        <w:lastRenderedPageBreak/>
        <w:t>HIAI_TensorBuffer_getBufferSize(inputtensor)</w:t>
      </w:r>
      <w:r w:rsidRPr="00254E98">
        <w:rPr>
          <w:rFonts w:ascii="微软雅黑" w:eastAsia="微软雅黑" w:hAnsi="微软雅黑" w:hint="eastAsia"/>
        </w:rPr>
        <w:t>获取输入</w:t>
      </w:r>
      <w:r w:rsidRPr="00254E98">
        <w:rPr>
          <w:rFonts w:ascii="微软雅黑" w:eastAsia="微软雅黑" w:hAnsi="微软雅黑"/>
        </w:rPr>
        <w:t>inputtensor</w:t>
      </w:r>
      <w:r w:rsidRPr="00254E98">
        <w:rPr>
          <w:rFonts w:ascii="微软雅黑" w:eastAsia="微软雅黑" w:hAnsi="微软雅黑" w:hint="eastAsia"/>
        </w:rPr>
        <w:t>大小，</w:t>
      </w:r>
    </w:p>
    <w:p w:rsidR="00D16FA6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最后将应用层传入的dataBuff</w:t>
      </w:r>
      <w:r w:rsidR="00E72DF5" w:rsidRPr="00254E98">
        <w:rPr>
          <w:rFonts w:ascii="微软雅黑" w:eastAsia="微软雅黑" w:hAnsi="微软雅黑" w:hint="eastAsia"/>
        </w:rPr>
        <w:t>通过函数</w:t>
      </w:r>
      <w:r w:rsidR="00E72DF5" w:rsidRPr="00254E98">
        <w:rPr>
          <w:rFonts w:ascii="微软雅黑" w:eastAsia="微软雅黑" w:hAnsi="微软雅黑"/>
        </w:rPr>
        <w:t>memcpy</w:t>
      </w:r>
      <w:r w:rsidRPr="00254E98">
        <w:rPr>
          <w:rFonts w:ascii="微软雅黑" w:eastAsia="微软雅黑" w:hAnsi="微软雅黑" w:hint="eastAsia"/>
        </w:rPr>
        <w:t>拷贝到inputtensor</w:t>
      </w:r>
    </w:p>
    <w:p w:rsidR="00FC65C3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拷贝完成后，再准备outputtensor，</w:t>
      </w:r>
    </w:p>
    <w:p w:rsidR="00D16FA6" w:rsidRPr="00254E98" w:rsidRDefault="00FC65C3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输入输出准备好后，</w:t>
      </w:r>
      <w:r w:rsidR="00D16FA6" w:rsidRPr="00254E98">
        <w:rPr>
          <w:rFonts w:ascii="微软雅黑" w:eastAsia="微软雅黑" w:hAnsi="微软雅黑" w:hint="eastAsia"/>
        </w:rPr>
        <w:t>即可调用</w:t>
      </w:r>
      <w:r w:rsidR="00D16FA6" w:rsidRPr="00254E98">
        <w:rPr>
          <w:rFonts w:ascii="微软雅黑" w:eastAsia="微软雅黑" w:hAnsi="微软雅黑"/>
        </w:rPr>
        <w:t>HIAI_ModelManager_runModel</w:t>
      </w:r>
      <w:r w:rsidR="00D16FA6" w:rsidRPr="00254E98">
        <w:rPr>
          <w:rFonts w:ascii="微软雅黑" w:eastAsia="微软雅黑" w:hAnsi="微软雅黑" w:hint="eastAsia"/>
        </w:rPr>
        <w:t>接口来运行模型，</w:t>
      </w:r>
    </w:p>
    <w:p w:rsidR="00D16FA6" w:rsidRPr="00254E98" w:rsidRDefault="00D16FA6" w:rsidP="00FC65C3">
      <w:pPr>
        <w:spacing w:after="0" w:line="360" w:lineRule="auto"/>
        <w:rPr>
          <w:rFonts w:ascii="微软雅黑" w:eastAsia="微软雅黑" w:hAnsi="微软雅黑"/>
        </w:rPr>
      </w:pPr>
      <w:r w:rsidRPr="00254E98">
        <w:rPr>
          <w:rFonts w:ascii="微软雅黑" w:eastAsia="微软雅黑" w:hAnsi="微软雅黑" w:hint="eastAsia"/>
        </w:rPr>
        <w:t>模型运行完成后对运行后的数据进行些后处理。</w:t>
      </w:r>
    </w:p>
    <w:p w:rsidR="00D16FA6" w:rsidRPr="00121626" w:rsidRDefault="00D16FA6" w:rsidP="00D16FA6"/>
    <w:p w:rsidR="00186B29" w:rsidRDefault="00186B29" w:rsidP="00186B29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>extern "C"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>JNIEXPORT void JNICALL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>Java_com_huawei_hiaidemo_ModelManager_runModelAsync(JNIEnv *env, jobject instance,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                       jstring jmodelName, jfloatArray jbuf) {</w:t>
      </w:r>
    </w:p>
    <w:p w:rsidR="002C3F5F" w:rsidRPr="002C3F5F" w:rsidRDefault="002C3F5F" w:rsidP="00612ED0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</w:t>
      </w:r>
      <w:r w:rsidR="00612ED0"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int ret = HIAI_ModelManager_runModel(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modelManager,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inputtensorbuffer,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1,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outputtensorbuffer,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1,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1000,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        modelName);</w:t>
      </w:r>
    </w:p>
    <w:p w:rsidR="002C3F5F" w:rsidRPr="002C3F5F" w:rsidRDefault="002C3F5F" w:rsidP="00CA1F45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LOGE("ASYNC JNI layer runmodel ret: %d", ret);</w:t>
      </w:r>
    </w:p>
    <w:p w:rsidR="002C3F5F" w:rsidRPr="002C3F5F" w:rsidRDefault="002C3F5F" w:rsidP="00612ED0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 xml:space="preserve">    </w:t>
      </w:r>
      <w:r w:rsidR="00612ED0">
        <w:rPr>
          <w:rFonts w:ascii="Consolas" w:hAnsi="Consolas" w:cs="Consolas" w:hint="eastAsia"/>
          <w:color w:val="595959"/>
          <w:sz w:val="18"/>
          <w:szCs w:val="18"/>
        </w:rPr>
        <w:t>……</w:t>
      </w:r>
    </w:p>
    <w:p w:rsidR="002C3F5F" w:rsidRDefault="002C3F5F" w:rsidP="002C3F5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2C3F5F">
        <w:rPr>
          <w:rFonts w:ascii="Consolas" w:hAnsi="Consolas" w:cs="Consolas"/>
          <w:color w:val="595959"/>
          <w:sz w:val="18"/>
          <w:szCs w:val="18"/>
        </w:rPr>
        <w:t>}</w:t>
      </w:r>
    </w:p>
    <w:p w:rsidR="00186B29" w:rsidRDefault="00FD214E" w:rsidP="00186B29">
      <w:pPr>
        <w:rPr>
          <w:rFonts w:ascii="微软雅黑" w:eastAsia="微软雅黑" w:hAnsi="微软雅黑"/>
        </w:rPr>
      </w:pPr>
      <w:r w:rsidRPr="008C2B6D">
        <w:rPr>
          <w:rFonts w:ascii="微软雅黑" w:eastAsia="微软雅黑" w:hAnsi="微软雅黑" w:hint="eastAsia"/>
        </w:rPr>
        <w:t>异步模式下模型运行过程和同步相同</w:t>
      </w:r>
      <w:r w:rsidR="00186B29" w:rsidRPr="008C2B6D">
        <w:rPr>
          <w:rFonts w:ascii="微软雅黑" w:eastAsia="微软雅黑" w:hAnsi="微软雅黑" w:hint="eastAsia"/>
        </w:rPr>
        <w:t>，只是在调用</w:t>
      </w:r>
      <w:r w:rsidR="00E360F7" w:rsidRPr="008C2B6D">
        <w:rPr>
          <w:rFonts w:ascii="微软雅黑" w:eastAsia="微软雅黑" w:hAnsi="微软雅黑"/>
        </w:rPr>
        <w:t>HIAI_ModelManager_runModel</w:t>
      </w:r>
      <w:r w:rsidR="00186B29" w:rsidRPr="008C2B6D">
        <w:rPr>
          <w:rFonts w:ascii="微软雅黑" w:eastAsia="微软雅黑" w:hAnsi="微软雅黑" w:hint="eastAsia"/>
        </w:rPr>
        <w:t>接口函数时，注意传入的是异步模型管理引擎。</w:t>
      </w:r>
    </w:p>
    <w:p w:rsidR="00BE7F68" w:rsidRDefault="00BE7F68" w:rsidP="00186B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异步模式下运行模型后的后处理操作是通过回调</w:t>
      </w:r>
      <w:r w:rsidR="00C806AF">
        <w:rPr>
          <w:rFonts w:ascii="微软雅黑" w:eastAsia="微软雅黑" w:hAnsi="微软雅黑" w:hint="eastAsia"/>
        </w:rPr>
        <w:t>函数</w:t>
      </w:r>
      <w:r w:rsidR="00C806AF" w:rsidRPr="00497CFD">
        <w:rPr>
          <w:rFonts w:ascii="微软雅黑" w:eastAsia="微软雅黑" w:hAnsi="微软雅黑"/>
        </w:rPr>
        <w:t>onRunDone</w:t>
      </w:r>
      <w:r>
        <w:rPr>
          <w:rFonts w:ascii="微软雅黑" w:eastAsia="微软雅黑" w:hAnsi="微软雅黑" w:hint="eastAsia"/>
        </w:rPr>
        <w:t>实现的。</w:t>
      </w:r>
    </w:p>
    <w:p w:rsidR="00952BAA" w:rsidRDefault="00952BAA" w:rsidP="002F56CD">
      <w:pPr>
        <w:rPr>
          <w:rFonts w:ascii="微软雅黑" w:eastAsia="微软雅黑" w:hAnsi="微软雅黑"/>
        </w:rPr>
      </w:pPr>
    </w:p>
    <w:p w:rsidR="00E41264" w:rsidRDefault="00E41264" w:rsidP="00E41264">
      <w:pPr>
        <w:pStyle w:val="4"/>
      </w:pPr>
      <w:r>
        <w:rPr>
          <w:rFonts w:hint="eastAsia"/>
        </w:rPr>
        <w:t>6.2.3.3  DDK</w:t>
      </w:r>
      <w:r>
        <w:rPr>
          <w:rFonts w:hint="eastAsia"/>
        </w:rPr>
        <w:t>运行模型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 w:hint="eastAsia"/>
        </w:rPr>
        <w:t>DDK运行模型接口函数原型如下：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lastRenderedPageBreak/>
        <w:t>int HIAI_ModelManager_runModel(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HIAI_ModelManager* manager,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HIAI_TensorBuffer* input[],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int nInput,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HIAI_TensorBuffer* output[],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int nOutput,</w:t>
      </w:r>
    </w:p>
    <w:p w:rsidR="00E41264" w:rsidRPr="00845DA0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int ulTimeout,</w:t>
      </w:r>
    </w:p>
    <w:p w:rsidR="00E41264" w:rsidRDefault="00E41264" w:rsidP="00E4126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845DA0">
        <w:rPr>
          <w:rFonts w:ascii="Consolas" w:hAnsi="Consolas" w:cs="Consolas"/>
          <w:color w:val="595959"/>
          <w:sz w:val="18"/>
          <w:szCs w:val="18"/>
        </w:rPr>
        <w:t xml:space="preserve">        const char* modelName);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 w:hint="eastAsia"/>
        </w:rPr>
        <w:t>其中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manager</w:t>
      </w:r>
      <w:r w:rsidRPr="00FC65C3">
        <w:rPr>
          <w:rFonts w:ascii="微软雅黑" w:eastAsia="微软雅黑" w:hAnsi="微软雅黑" w:hint="eastAsia"/>
        </w:rPr>
        <w:t>：模型管理引擎对象接口。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input[]</w:t>
      </w:r>
      <w:r w:rsidRPr="00FC65C3">
        <w:rPr>
          <w:rFonts w:ascii="微软雅黑" w:eastAsia="微软雅黑" w:hAnsi="微软雅黑" w:hint="eastAsia"/>
        </w:rPr>
        <w:t>：</w:t>
      </w:r>
      <w:r w:rsidRPr="00FC65C3">
        <w:rPr>
          <w:rFonts w:ascii="微软雅黑" w:eastAsia="微软雅黑" w:hAnsi="微软雅黑"/>
        </w:rPr>
        <w:t>模型输入，支持多输入</w:t>
      </w:r>
      <w:r w:rsidRPr="00FC65C3">
        <w:rPr>
          <w:rFonts w:ascii="微软雅黑" w:eastAsia="微软雅黑" w:hAnsi="微软雅黑" w:hint="eastAsia"/>
        </w:rPr>
        <w:t>。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nInput</w:t>
      </w:r>
      <w:r w:rsidRPr="00FC65C3">
        <w:rPr>
          <w:rFonts w:ascii="微软雅黑" w:eastAsia="微软雅黑" w:hAnsi="微软雅黑" w:hint="eastAsia"/>
        </w:rPr>
        <w:t>：</w:t>
      </w:r>
      <w:r w:rsidRPr="00FC65C3">
        <w:rPr>
          <w:rFonts w:ascii="微软雅黑" w:eastAsia="微软雅黑" w:hAnsi="微软雅黑"/>
        </w:rPr>
        <w:t>模型输入的</w:t>
      </w:r>
      <w:r w:rsidRPr="00FC65C3">
        <w:rPr>
          <w:rFonts w:ascii="微软雅黑" w:eastAsia="微软雅黑" w:hAnsi="微软雅黑" w:hint="eastAsia"/>
        </w:rPr>
        <w:t>个数。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output[]</w:t>
      </w:r>
      <w:r w:rsidRPr="00FC65C3">
        <w:rPr>
          <w:rFonts w:ascii="微软雅黑" w:eastAsia="微软雅黑" w:hAnsi="微软雅黑" w:hint="eastAsia"/>
        </w:rPr>
        <w:t>：</w:t>
      </w:r>
      <w:r w:rsidRPr="00FC65C3">
        <w:rPr>
          <w:rFonts w:ascii="微软雅黑" w:eastAsia="微软雅黑" w:hAnsi="微软雅黑"/>
        </w:rPr>
        <w:t>模型</w:t>
      </w:r>
      <w:r w:rsidRPr="00FC65C3">
        <w:rPr>
          <w:rFonts w:ascii="微软雅黑" w:eastAsia="微软雅黑" w:hAnsi="微软雅黑" w:hint="eastAsia"/>
        </w:rPr>
        <w:t>输出</w:t>
      </w:r>
      <w:r w:rsidRPr="00FC65C3">
        <w:rPr>
          <w:rFonts w:ascii="微软雅黑" w:eastAsia="微软雅黑" w:hAnsi="微软雅黑"/>
        </w:rPr>
        <w:t>，支持多输出。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nOutput</w:t>
      </w:r>
      <w:r w:rsidRPr="00FC65C3">
        <w:rPr>
          <w:rFonts w:ascii="微软雅黑" w:eastAsia="微软雅黑" w:hAnsi="微软雅黑" w:hint="eastAsia"/>
        </w:rPr>
        <w:t>：</w:t>
      </w:r>
      <w:r w:rsidRPr="00FC65C3">
        <w:rPr>
          <w:rFonts w:ascii="微软雅黑" w:eastAsia="微软雅黑" w:hAnsi="微软雅黑"/>
        </w:rPr>
        <w:t>模型输出的个数。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ulTimeout</w:t>
      </w:r>
      <w:r w:rsidRPr="00FC65C3">
        <w:rPr>
          <w:rFonts w:ascii="微软雅黑" w:eastAsia="微软雅黑" w:hAnsi="微软雅黑" w:hint="eastAsia"/>
        </w:rPr>
        <w:t>：超时</w:t>
      </w:r>
      <w:r w:rsidRPr="00FC65C3">
        <w:rPr>
          <w:rFonts w:ascii="微软雅黑" w:eastAsia="微软雅黑" w:hAnsi="微软雅黑"/>
        </w:rPr>
        <w:t>时间。</w:t>
      </w:r>
    </w:p>
    <w:p w:rsidR="00E41264" w:rsidRPr="00FC65C3" w:rsidRDefault="00E41264" w:rsidP="00E41264">
      <w:pPr>
        <w:rPr>
          <w:rFonts w:ascii="微软雅黑" w:eastAsia="微软雅黑" w:hAnsi="微软雅黑"/>
        </w:rPr>
      </w:pPr>
      <w:r w:rsidRPr="00FC65C3">
        <w:rPr>
          <w:rFonts w:ascii="微软雅黑" w:eastAsia="微软雅黑" w:hAnsi="微软雅黑"/>
        </w:rPr>
        <w:t>modelName</w:t>
      </w:r>
      <w:r w:rsidRPr="00FC65C3">
        <w:rPr>
          <w:rFonts w:ascii="微软雅黑" w:eastAsia="微软雅黑" w:hAnsi="微软雅黑" w:hint="eastAsia"/>
        </w:rPr>
        <w:t>：模型</w:t>
      </w:r>
      <w:r w:rsidRPr="00FC65C3">
        <w:rPr>
          <w:rFonts w:ascii="微软雅黑" w:eastAsia="微软雅黑" w:hAnsi="微软雅黑"/>
        </w:rPr>
        <w:t>名称。</w:t>
      </w:r>
    </w:p>
    <w:p w:rsidR="00E41264" w:rsidRDefault="00E41264" w:rsidP="002F56CD">
      <w:pPr>
        <w:rPr>
          <w:rFonts w:ascii="微软雅黑" w:eastAsia="微软雅黑" w:hAnsi="微软雅黑"/>
        </w:rPr>
      </w:pPr>
    </w:p>
    <w:p w:rsidR="005F6A9C" w:rsidRPr="00137323" w:rsidRDefault="005F6A9C" w:rsidP="005F6A9C">
      <w:pPr>
        <w:pStyle w:val="3"/>
        <w:rPr>
          <w:rFonts w:ascii="微软雅黑" w:eastAsia="微软雅黑" w:hAnsi="微软雅黑"/>
          <w:color w:val="000000" w:themeColor="text1"/>
        </w:rPr>
      </w:pPr>
      <w:bookmarkStart w:id="73" w:name="_Toc508113456"/>
      <w:r w:rsidRPr="000E5754">
        <w:rPr>
          <w:rFonts w:ascii="微软雅黑" w:eastAsia="微软雅黑" w:hAnsi="微软雅黑" w:cs="宋体" w:hint="eastAsia"/>
          <w:color w:val="000000"/>
          <w:szCs w:val="21"/>
        </w:rPr>
        <w:t>6.</w:t>
      </w:r>
      <w:r>
        <w:rPr>
          <w:rFonts w:ascii="微软雅黑" w:eastAsia="微软雅黑" w:hAnsi="微软雅黑" w:hint="eastAsia"/>
          <w:color w:val="000000" w:themeColor="text1"/>
        </w:rPr>
        <w:t>2.</w:t>
      </w:r>
      <w:r w:rsidR="00EF2B0B">
        <w:rPr>
          <w:rFonts w:ascii="微软雅黑" w:eastAsia="微软雅黑" w:hAnsi="微软雅黑" w:hint="eastAsia"/>
          <w:color w:val="000000" w:themeColor="text1"/>
        </w:rPr>
        <w:t>4</w:t>
      </w:r>
      <w:r w:rsidR="00EF2B0B">
        <w:rPr>
          <w:rFonts w:ascii="微软雅黑" w:eastAsia="微软雅黑" w:hAnsi="微软雅黑"/>
          <w:color w:val="000000" w:themeColor="text1"/>
        </w:rPr>
        <w:t xml:space="preserve"> </w:t>
      </w:r>
      <w:r w:rsidR="00A006D6">
        <w:rPr>
          <w:rFonts w:ascii="微软雅黑" w:eastAsia="微软雅黑" w:hAnsi="微软雅黑" w:hint="eastAsia"/>
          <w:color w:val="000000" w:themeColor="text1"/>
        </w:rPr>
        <w:t>卸载模型</w:t>
      </w:r>
      <w:r w:rsidR="00376FD1">
        <w:rPr>
          <w:rFonts w:ascii="微软雅黑" w:eastAsia="微软雅黑" w:hAnsi="微软雅黑" w:hint="eastAsia"/>
          <w:color w:val="000000" w:themeColor="text1"/>
        </w:rPr>
        <w:t>以及销毁模型管家</w:t>
      </w:r>
      <w:bookmarkEnd w:id="73"/>
    </w:p>
    <w:p w:rsidR="00F673AB" w:rsidRDefault="00F673AB" w:rsidP="00F673AB">
      <w:pPr>
        <w:pStyle w:val="4"/>
      </w:pPr>
      <w:r>
        <w:rPr>
          <w:rFonts w:hint="eastAsia"/>
        </w:rPr>
        <w:t>6.2.4.</w:t>
      </w:r>
      <w:r w:rsidR="007B4456">
        <w:rPr>
          <w:rFonts w:hint="eastAsia"/>
        </w:rPr>
        <w:t>1</w:t>
      </w:r>
      <w:r>
        <w:rPr>
          <w:rFonts w:hint="eastAsia"/>
        </w:rPr>
        <w:t xml:space="preserve">    </w:t>
      </w:r>
      <w:r w:rsidR="00FD0570">
        <w:rPr>
          <w:rFonts w:hint="eastAsia"/>
        </w:rPr>
        <w:t>应用层卸载模型和销毁模型管家</w:t>
      </w:r>
      <w:r>
        <w:rPr>
          <w:rFonts w:hint="eastAsia"/>
        </w:rPr>
        <w:t>：</w:t>
      </w:r>
    </w:p>
    <w:p w:rsidR="00F673AB" w:rsidRDefault="00F673AB" w:rsidP="00F673AB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F673AB" w:rsidRPr="00D81AF6" w:rsidRDefault="00F673AB" w:rsidP="00F673AB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通过调用JNI层</w:t>
      </w:r>
      <w:r w:rsidRPr="00D81AF6">
        <w:rPr>
          <w:rFonts w:ascii="微软雅黑" w:eastAsia="微软雅黑" w:hAnsi="微软雅黑"/>
        </w:rPr>
        <w:t>unloadModelSync</w:t>
      </w:r>
      <w:r w:rsidRPr="00D81AF6">
        <w:rPr>
          <w:rFonts w:ascii="微软雅黑" w:eastAsia="微软雅黑" w:hAnsi="微软雅黑" w:hint="eastAsia"/>
        </w:rPr>
        <w:t>函数，完成同步模式下模型</w:t>
      </w:r>
      <w:r>
        <w:rPr>
          <w:rFonts w:ascii="微软雅黑" w:eastAsia="微软雅黑" w:hAnsi="微软雅黑" w:hint="eastAsia"/>
        </w:rPr>
        <w:t>卸载</w:t>
      </w:r>
      <w:r w:rsidRPr="00D81AF6">
        <w:rPr>
          <w:rFonts w:ascii="微软雅黑" w:eastAsia="微软雅黑" w:hAnsi="微软雅黑" w:hint="eastAsia"/>
        </w:rPr>
        <w:t>；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>protected void onDestroy() {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    super.onDestroy();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    int result = ModelManager.unloadModelSync();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    if (AI_OK == result) {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        Toast.makeText(this, "unload model success.", Toast.LENGTH_SHORT).show();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    } else {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lastRenderedPageBreak/>
        <w:t xml:space="preserve">            Toast.makeText(this, "unload model fail.", Toast.LENGTH_SHORT).show();</w:t>
      </w:r>
    </w:p>
    <w:p w:rsidR="00F673AB" w:rsidRPr="00405BA6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    }</w:t>
      </w:r>
    </w:p>
    <w:p w:rsidR="00F673AB" w:rsidRPr="00905BDA" w:rsidRDefault="00F673AB" w:rsidP="00F673AB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405BA6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760652" w:rsidRDefault="00760652" w:rsidP="005F6A9C"/>
    <w:p w:rsidR="00410F89" w:rsidRDefault="00410F89" w:rsidP="00410F89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410F89" w:rsidRPr="00D81AF6" w:rsidRDefault="00410F89" w:rsidP="00410F89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通过调用JNI层</w:t>
      </w:r>
      <w:r w:rsidRPr="00D81AF6">
        <w:rPr>
          <w:rFonts w:ascii="微软雅黑" w:eastAsia="微软雅黑" w:hAnsi="微软雅黑"/>
        </w:rPr>
        <w:t>unloadModelAsync</w:t>
      </w:r>
      <w:r w:rsidRPr="00D81AF6">
        <w:rPr>
          <w:rFonts w:ascii="微软雅黑" w:eastAsia="微软雅黑" w:hAnsi="微软雅黑" w:hint="eastAsia"/>
        </w:rPr>
        <w:t>函数，完成异步模式下模型</w:t>
      </w:r>
      <w:r>
        <w:rPr>
          <w:rFonts w:ascii="微软雅黑" w:eastAsia="微软雅黑" w:hAnsi="微软雅黑" w:hint="eastAsia"/>
        </w:rPr>
        <w:t>卸载</w:t>
      </w:r>
      <w:r w:rsidRPr="00D81AF6">
        <w:rPr>
          <w:rFonts w:ascii="微软雅黑" w:eastAsia="微软雅黑" w:hAnsi="微软雅黑" w:hint="eastAsia"/>
        </w:rPr>
        <w:t>；</w:t>
      </w:r>
    </w:p>
    <w:p w:rsidR="00410F89" w:rsidRPr="007D02F2" w:rsidRDefault="00410F89" w:rsidP="00410F89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D02F2">
        <w:rPr>
          <w:rFonts w:ascii="Consolas" w:hAnsi="Consolas" w:cs="Consolas"/>
          <w:color w:val="595959"/>
          <w:sz w:val="18"/>
          <w:szCs w:val="18"/>
        </w:rPr>
        <w:t>protected void onDestroy() {</w:t>
      </w:r>
    </w:p>
    <w:p w:rsidR="00410F89" w:rsidRPr="007D02F2" w:rsidRDefault="00410F89" w:rsidP="00410F89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D02F2">
        <w:rPr>
          <w:rFonts w:ascii="Consolas" w:hAnsi="Consolas" w:cs="Consolas"/>
          <w:color w:val="595959"/>
          <w:sz w:val="18"/>
          <w:szCs w:val="18"/>
        </w:rPr>
        <w:t xml:space="preserve">        super.onDestroy();</w:t>
      </w:r>
    </w:p>
    <w:p w:rsidR="00410F89" w:rsidRPr="007D02F2" w:rsidRDefault="00410F89" w:rsidP="00410F89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D02F2">
        <w:rPr>
          <w:rFonts w:ascii="Consolas" w:hAnsi="Consolas" w:cs="Consolas"/>
          <w:color w:val="595959"/>
          <w:sz w:val="18"/>
          <w:szCs w:val="18"/>
        </w:rPr>
        <w:t xml:space="preserve">        ModelManager.unloadModelAsync();</w:t>
      </w:r>
    </w:p>
    <w:p w:rsidR="00410F89" w:rsidRPr="00DB757B" w:rsidRDefault="00410F89" w:rsidP="00410F89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7D02F2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410F89" w:rsidRDefault="00410F89" w:rsidP="00410F89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而异步模式下的模型管家卸载，是通过回调函数来完成的。</w:t>
      </w:r>
    </w:p>
    <w:p w:rsidR="00410F89" w:rsidRPr="00410F89" w:rsidRDefault="00410F89" w:rsidP="005F6A9C"/>
    <w:p w:rsidR="005F6A9C" w:rsidRDefault="005F6A9C" w:rsidP="005F6A9C">
      <w:pPr>
        <w:pStyle w:val="4"/>
      </w:pPr>
      <w:r>
        <w:rPr>
          <w:rFonts w:hint="eastAsia"/>
        </w:rPr>
        <w:t>6.2.</w:t>
      </w:r>
      <w:r w:rsidR="002B77E1">
        <w:rPr>
          <w:rFonts w:hint="eastAsia"/>
        </w:rPr>
        <w:t>4</w:t>
      </w:r>
      <w:r>
        <w:rPr>
          <w:rFonts w:hint="eastAsia"/>
        </w:rPr>
        <w:t>.2    JNI</w:t>
      </w:r>
      <w:r w:rsidR="00727C83">
        <w:rPr>
          <w:rFonts w:hint="eastAsia"/>
        </w:rPr>
        <w:t>层卸载模型和销毁模型管家</w:t>
      </w:r>
    </w:p>
    <w:p w:rsidR="005F6A9C" w:rsidRDefault="005F6A9C" w:rsidP="005F6A9C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同步模式: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>extern "C"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>JNIEXPORT jint JNICALL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>Java_com_huawei_hiaidemo_ModelManager_unloadModelSync(JNIEnv *env, jobject instance) {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if (NULL == modelManager) {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LOGE("please load model first.");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return -1;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} else {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if (modelBuffer != NULL) {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    HIAI_ModelBuffer_destroy(modelBuffer);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    modelBuffer = NULL;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}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int ret = HIAI_ModelManager_unloadModel(modelManager);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LOGE("JNI unload model ret:%d", ret);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HIAI_ModelManager_destroy(modelManager);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modelManager = NULL;</w:t>
      </w:r>
    </w:p>
    <w:p w:rsidR="000B5F47" w:rsidRPr="000B5F47" w:rsidRDefault="000B5F47" w:rsidP="001C771F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    return ret;</w:t>
      </w:r>
    </w:p>
    <w:p w:rsidR="000B5F47" w:rsidRPr="00C92AC5" w:rsidRDefault="000B5F47" w:rsidP="000B5F47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0B5F47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5F6A9C" w:rsidRPr="00C92AC5" w:rsidRDefault="005F6A9C" w:rsidP="005F6A9C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92AC5">
        <w:rPr>
          <w:rFonts w:ascii="Consolas" w:hAnsi="Consolas" w:cs="Consolas"/>
          <w:color w:val="595959"/>
          <w:sz w:val="18"/>
          <w:szCs w:val="18"/>
        </w:rPr>
        <w:lastRenderedPageBreak/>
        <w:t xml:space="preserve"> </w:t>
      </w:r>
      <w:r w:rsidR="001C771F" w:rsidRPr="000B5F47">
        <w:rPr>
          <w:rFonts w:ascii="Consolas" w:hAnsi="Consolas" w:cs="Consolas"/>
          <w:color w:val="595959"/>
          <w:sz w:val="18"/>
          <w:szCs w:val="18"/>
        </w:rPr>
        <w:t>}</w:t>
      </w:r>
    </w:p>
    <w:p w:rsidR="005F6A9C" w:rsidRPr="00121626" w:rsidRDefault="005F6A9C" w:rsidP="005F6A9C"/>
    <w:p w:rsidR="005F6A9C" w:rsidRDefault="005F6A9C" w:rsidP="005F6A9C">
      <w:pPr>
        <w:pStyle w:val="a3"/>
        <w:numPr>
          <w:ilvl w:val="0"/>
          <w:numId w:val="6"/>
        </w:numPr>
        <w:spacing w:after="0" w:line="360" w:lineRule="auto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异步模式: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>void onUnloadDone(void *userdata, int taskStamp) {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LOGE("JNI layer onUnloadDone:", taskStamp);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JNIEnv *env;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jvm-&gt;AttachCurrentThread(&amp;env, NULL);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if (callbacksInstance != NULL) {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    jmethodID onValueReceived = env-&gt;GetMethodID(callbacksClass, "onStopDone", "(I)V");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    env-&gt;CallVoidMethod(callbacksInstance, onValueReceived, taskStamp);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HIAI_ModelManager_destroy(modelManager);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modelManager = NULL;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listener.onRunDone = NULL;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listener.onUnloadDone = NULL;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listener.onTimeout = NULL;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listener.onServiceDied = NULL;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listener.onError = NULL;</w:t>
      </w:r>
    </w:p>
    <w:p w:rsidR="006953A7" w:rsidRPr="006953A7" w:rsidRDefault="006953A7" w:rsidP="00D22856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 xml:space="preserve">    listener.onLoadDone = NULL;</w:t>
      </w:r>
    </w:p>
    <w:p w:rsidR="006953A7" w:rsidRDefault="006953A7" w:rsidP="006953A7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6953A7">
        <w:rPr>
          <w:rFonts w:ascii="Consolas" w:hAnsi="Consolas" w:cs="Consolas"/>
          <w:color w:val="595959"/>
          <w:sz w:val="18"/>
          <w:szCs w:val="18"/>
        </w:rPr>
        <w:t>}</w:t>
      </w:r>
    </w:p>
    <w:p w:rsidR="00D55AD0" w:rsidRDefault="00D55AD0" w:rsidP="005F6A9C"/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>extern "C"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>JNIEXPORT void JNICALL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>Java_com_huawei_hiaidemo_ModelManager_unloadModelAsync(JNIEnv *env, jobject instance) {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if (NULL == modelManager) {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LOGE("please load model first");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return;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} else {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if (modelBuffer != NULL) {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    HIAI_ModelBuffer_destroy(modelBuffer);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    modelBuffer = NULL;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}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lastRenderedPageBreak/>
        <w:t xml:space="preserve">        int ret = HIAI_ModelManager_unloadModel(modelManager);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    LOGE("ASYNC JNI layer unLoadModel ret:%d", ret);</w:t>
      </w:r>
    </w:p>
    <w:p w:rsidR="00C81F24" w:rsidRPr="00C81F24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 xml:space="preserve">    }</w:t>
      </w:r>
    </w:p>
    <w:p w:rsidR="00C81F24" w:rsidRPr="006953A7" w:rsidRDefault="00C81F24" w:rsidP="00C81F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C81F24">
        <w:rPr>
          <w:rFonts w:ascii="Consolas" w:hAnsi="Consolas" w:cs="Consolas"/>
          <w:color w:val="595959"/>
          <w:sz w:val="18"/>
          <w:szCs w:val="18"/>
        </w:rPr>
        <w:t>}</w:t>
      </w:r>
    </w:p>
    <w:p w:rsidR="00D55AD0" w:rsidRPr="00D81AF6" w:rsidRDefault="000C7D17" w:rsidP="005F6A9C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其中，模型卸载通过函数</w:t>
      </w:r>
      <w:r w:rsidRPr="00D81AF6">
        <w:rPr>
          <w:rFonts w:ascii="微软雅黑" w:eastAsia="微软雅黑" w:hAnsi="微软雅黑"/>
        </w:rPr>
        <w:t>unloadModelAsync</w:t>
      </w:r>
      <w:r w:rsidRPr="00D81AF6">
        <w:rPr>
          <w:rFonts w:ascii="微软雅黑" w:eastAsia="微软雅黑" w:hAnsi="微软雅黑" w:hint="eastAsia"/>
        </w:rPr>
        <w:t>完成卸载，而模型管家通过回调函数</w:t>
      </w:r>
      <w:r w:rsidR="00FD3785" w:rsidRPr="003432D9">
        <w:rPr>
          <w:rFonts w:ascii="微软雅黑" w:eastAsia="微软雅黑" w:hAnsi="微软雅黑"/>
        </w:rPr>
        <w:t>onUnloadDone</w:t>
      </w:r>
      <w:r w:rsidR="005D3DB7" w:rsidRPr="00D81AF6">
        <w:rPr>
          <w:rFonts w:ascii="微软雅黑" w:eastAsia="微软雅黑" w:hAnsi="微软雅黑" w:hint="eastAsia"/>
        </w:rPr>
        <w:t>完成</w:t>
      </w:r>
      <w:r w:rsidR="005D3DB7">
        <w:rPr>
          <w:rFonts w:ascii="微软雅黑" w:eastAsia="微软雅黑" w:hAnsi="微软雅黑" w:hint="eastAsia"/>
        </w:rPr>
        <w:t>销毁</w:t>
      </w:r>
      <w:r w:rsidRPr="00D81AF6">
        <w:rPr>
          <w:rFonts w:ascii="微软雅黑" w:eastAsia="微软雅黑" w:hAnsi="微软雅黑" w:hint="eastAsia"/>
        </w:rPr>
        <w:t>。</w:t>
      </w:r>
    </w:p>
    <w:p w:rsidR="003D5DAC" w:rsidRDefault="003D5DAC" w:rsidP="00C47F42">
      <w:pPr>
        <w:pStyle w:val="HTML"/>
        <w:shd w:val="clear" w:color="auto" w:fill="FFFFFF"/>
        <w:rPr>
          <w:rFonts w:ascii="微软雅黑" w:eastAsia="微软雅黑" w:hAnsi="微软雅黑" w:cstheme="minorBidi"/>
          <w:sz w:val="22"/>
          <w:szCs w:val="22"/>
        </w:rPr>
      </w:pPr>
    </w:p>
    <w:p w:rsidR="00DC0B24" w:rsidRDefault="00DC0B24" w:rsidP="00DC0B24">
      <w:pPr>
        <w:pStyle w:val="4"/>
      </w:pPr>
      <w:r>
        <w:rPr>
          <w:rFonts w:hint="eastAsia"/>
        </w:rPr>
        <w:t>6.2.4.</w:t>
      </w:r>
      <w:r w:rsidR="005D78AA">
        <w:rPr>
          <w:rFonts w:hint="eastAsia"/>
        </w:rPr>
        <w:t>3</w:t>
      </w:r>
      <w:r>
        <w:rPr>
          <w:rFonts w:hint="eastAsia"/>
        </w:rPr>
        <w:t xml:space="preserve">  DDK</w:t>
      </w:r>
      <w:r>
        <w:rPr>
          <w:rFonts w:hint="eastAsia"/>
        </w:rPr>
        <w:t>卸载模型和销毁模型管家：</w:t>
      </w:r>
    </w:p>
    <w:p w:rsidR="00DC0B24" w:rsidRPr="00D81AF6" w:rsidRDefault="00DC0B24" w:rsidP="00DC0B24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DDK卸载模型接口函数原型如下：</w:t>
      </w:r>
    </w:p>
    <w:p w:rsidR="00DC0B24" w:rsidRDefault="00DC0B24" w:rsidP="00DC0B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597C02">
        <w:rPr>
          <w:rFonts w:ascii="Consolas" w:hAnsi="Consolas" w:cs="Consolas"/>
          <w:color w:val="595959"/>
          <w:sz w:val="18"/>
          <w:szCs w:val="18"/>
        </w:rPr>
        <w:t>int HIAI_ModelManager_unloadModel(HIAI_ModelManager* manager);</w:t>
      </w:r>
    </w:p>
    <w:p w:rsidR="00DC0B24" w:rsidRPr="00D81AF6" w:rsidRDefault="00DC0B24" w:rsidP="00DC0B24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 w:hint="eastAsia"/>
        </w:rPr>
        <w:t>DK卸载模型销毁模型管家接口函数原型如下：</w:t>
      </w:r>
    </w:p>
    <w:p w:rsidR="00DC0B24" w:rsidRDefault="00DC0B24" w:rsidP="00DC0B24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ED1C1C">
        <w:rPr>
          <w:rFonts w:ascii="Consolas" w:hAnsi="Consolas" w:cs="Consolas"/>
          <w:color w:val="595959"/>
          <w:sz w:val="18"/>
          <w:szCs w:val="18"/>
        </w:rPr>
        <w:t>void HIAI_ModelManager_destroy(HIAI_ModelManager* manager);</w:t>
      </w:r>
    </w:p>
    <w:p w:rsidR="00DC0B24" w:rsidRPr="00D81AF6" w:rsidRDefault="00DC0B24" w:rsidP="00DC0B24">
      <w:pPr>
        <w:rPr>
          <w:rFonts w:ascii="微软雅黑" w:eastAsia="微软雅黑" w:hAnsi="微软雅黑"/>
        </w:rPr>
      </w:pPr>
      <w:r w:rsidRPr="00D81AF6">
        <w:rPr>
          <w:rFonts w:ascii="微软雅黑" w:eastAsia="微软雅黑" w:hAnsi="微软雅黑"/>
        </w:rPr>
        <w:t>manager</w:t>
      </w:r>
      <w:r w:rsidRPr="00D81AF6">
        <w:rPr>
          <w:rFonts w:ascii="微软雅黑" w:eastAsia="微软雅黑" w:hAnsi="微软雅黑" w:hint="eastAsia"/>
        </w:rPr>
        <w:t>：模型管理引擎对象接口。</w:t>
      </w:r>
      <w:r w:rsidRPr="00D81AF6">
        <w:rPr>
          <w:rFonts w:ascii="微软雅黑" w:eastAsia="微软雅黑" w:hAnsi="微软雅黑"/>
        </w:rPr>
        <w:tab/>
      </w:r>
    </w:p>
    <w:p w:rsidR="00DC0B24" w:rsidRPr="00D81AF6" w:rsidRDefault="00DC0B24" w:rsidP="00D81AF6">
      <w:pPr>
        <w:rPr>
          <w:rFonts w:ascii="微软雅黑" w:eastAsia="微软雅黑" w:hAnsi="微软雅黑"/>
        </w:rPr>
      </w:pPr>
    </w:p>
    <w:p w:rsidR="00D609BC" w:rsidRDefault="00D609BC" w:rsidP="00D609BC">
      <w:pPr>
        <w:pStyle w:val="2"/>
        <w:keepLines w:val="0"/>
        <w:spacing w:before="240" w:after="240" w:line="240" w:lineRule="auto"/>
        <w:ind w:left="576" w:hanging="576"/>
        <w:jc w:val="both"/>
        <w:rPr>
          <w:rFonts w:ascii="微软雅黑" w:eastAsia="微软雅黑" w:hAnsi="微软雅黑" w:cs="Times New Roman"/>
          <w:b/>
          <w:sz w:val="24"/>
          <w:szCs w:val="24"/>
        </w:rPr>
      </w:pPr>
      <w:bookmarkStart w:id="74" w:name="_Toc508113457"/>
      <w:r w:rsidRPr="00D609BC">
        <w:rPr>
          <w:rFonts w:ascii="微软雅黑" w:eastAsia="微软雅黑" w:hAnsi="微软雅黑" w:cs="Times New Roman"/>
          <w:b/>
          <w:color w:val="auto"/>
          <w:sz w:val="24"/>
          <w:szCs w:val="24"/>
        </w:rPr>
        <w:t>6.</w:t>
      </w:r>
      <w:r w:rsidR="00AA29C7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3</w:t>
      </w:r>
      <w:r w:rsidR="00AA29C7" w:rsidRPr="00D609BC">
        <w:rPr>
          <w:rFonts w:ascii="微软雅黑" w:eastAsia="微软雅黑" w:hAnsi="微软雅黑" w:cs="Times New Roman"/>
          <w:b/>
          <w:color w:val="auto"/>
          <w:sz w:val="24"/>
          <w:szCs w:val="24"/>
        </w:rPr>
        <w:t xml:space="preserve"> </w:t>
      </w:r>
      <w:r w:rsidR="00843349">
        <w:rPr>
          <w:rFonts w:ascii="微软雅黑" w:eastAsia="微软雅黑" w:hAnsi="微软雅黑" w:cs="Times New Roman" w:hint="eastAsia"/>
          <w:b/>
          <w:color w:val="auto"/>
          <w:sz w:val="24"/>
          <w:szCs w:val="24"/>
        </w:rPr>
        <w:t>错误码的</w:t>
      </w:r>
      <w:r w:rsidR="00843349">
        <w:rPr>
          <w:rFonts w:ascii="微软雅黑" w:eastAsia="微软雅黑" w:hAnsi="微软雅黑" w:cs="Times New Roman"/>
          <w:b/>
          <w:color w:val="auto"/>
          <w:sz w:val="24"/>
          <w:szCs w:val="24"/>
        </w:rPr>
        <w:t>定义</w:t>
      </w:r>
      <w:bookmarkEnd w:id="74"/>
    </w:p>
    <w:p w:rsidR="00D609BC" w:rsidRDefault="00D609BC" w:rsidP="00D609BC">
      <w:pPr>
        <w:rPr>
          <w:rFonts w:ascii="微软雅黑" w:eastAsia="微软雅黑" w:hAnsi="微软雅黑"/>
        </w:rPr>
      </w:pPr>
      <w:r w:rsidRPr="00D609BC">
        <w:rPr>
          <w:rFonts w:ascii="微软雅黑" w:eastAsia="微软雅黑" w:hAnsi="微软雅黑" w:hint="eastAsia"/>
        </w:rPr>
        <w:t>模型管家的加载模型、运行模型、卸载模型当以上接口调用失败的时候，会返回一定的错误码。该错误码定义在</w:t>
      </w:r>
      <w:r w:rsidR="00527DEF">
        <w:rPr>
          <w:rFonts w:ascii="微软雅黑" w:eastAsia="微软雅黑" w:hAnsi="微软雅黑" w:hint="eastAsia"/>
        </w:rPr>
        <w:t>DDK使用手册中有定义。</w:t>
      </w:r>
    </w:p>
    <w:p w:rsidR="00AD0433" w:rsidRPr="00A456C3" w:rsidRDefault="00AD0433" w:rsidP="00FD7799">
      <w:pPr>
        <w:pStyle w:val="1"/>
        <w:numPr>
          <w:ilvl w:val="0"/>
          <w:numId w:val="18"/>
        </w:num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75" w:name="_Toc508113458"/>
      <w:r w:rsidRPr="00A456C3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Q&amp;A</w:t>
      </w:r>
      <w:bookmarkEnd w:id="75"/>
    </w:p>
    <w:p w:rsidR="00720CFA" w:rsidRPr="009F6403" w:rsidRDefault="00AD0433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如果模型有不支持的算子，怎么办？</w:t>
      </w:r>
    </w:p>
    <w:p w:rsidR="00720CFA" w:rsidRPr="009F6403" w:rsidRDefault="00720CFA" w:rsidP="00720CFA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比如alexnet的最后一层softmax NPU不支持，开发者需要在CPU</w:t>
      </w:r>
      <w:r w:rsidR="00417497" w:rsidRPr="009F6403">
        <w:rPr>
          <w:rFonts w:ascii="微软雅黑" w:eastAsia="微软雅黑" w:hAnsi="微软雅黑" w:hint="eastAsia"/>
          <w:color w:val="000000" w:themeColor="text1"/>
        </w:rPr>
        <w:t>上做处理。</w:t>
      </w:r>
    </w:p>
    <w:p w:rsidR="00AD0433" w:rsidRPr="009F6403" w:rsidRDefault="00AD0433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怎么测试前向计算时间？</w:t>
      </w:r>
    </w:p>
    <w:p w:rsidR="003702A1" w:rsidRPr="009F6403" w:rsidRDefault="003702A1" w:rsidP="003702A1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在jni层runModel接口前后加时间打印。</w:t>
      </w:r>
    </w:p>
    <w:p w:rsidR="00AD0433" w:rsidRPr="009F6403" w:rsidRDefault="00AD0433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你们的DDK使用c++_shared编译运行时，但是我的程序中使用了gnustl_static编译运行时，怎么办？</w:t>
      </w:r>
    </w:p>
    <w:p w:rsidR="00461CF2" w:rsidRPr="009F6403" w:rsidRDefault="00461CF2" w:rsidP="00461CF2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基于我们提供的C++接口，根据自己的需求，做一层C接口的封装即可使用gnustl_static编译运行时。</w:t>
      </w:r>
    </w:p>
    <w:p w:rsidR="00AD0433" w:rsidRPr="009F6403" w:rsidRDefault="00AD0433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我的app使用cmake进行编译，DDK支持cmake编译吗？</w:t>
      </w:r>
    </w:p>
    <w:p w:rsidR="007C18F4" w:rsidRPr="009F6403" w:rsidRDefault="007C18F4" w:rsidP="007C18F4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lastRenderedPageBreak/>
        <w:t>支持cmake编译，基于我们提供的C++接口，根据自己的需求，做一层C接口的封装即可。</w:t>
      </w:r>
    </w:p>
    <w:p w:rsidR="00AD0433" w:rsidRPr="009F6403" w:rsidRDefault="008D3760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我已经完成了集成，但是运行效果(结果)不对，是什么原因？</w:t>
      </w:r>
    </w:p>
    <w:p w:rsidR="00D20435" w:rsidRPr="009F6403" w:rsidRDefault="00D20435" w:rsidP="00D20435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重点从模型兼容性出发排查，参考“</w:t>
      </w:r>
      <w:r w:rsidR="00D7102F" w:rsidRPr="00D7102F">
        <w:rPr>
          <w:rFonts w:ascii="微软雅黑" w:eastAsia="微软雅黑" w:hAnsi="微软雅黑" w:hint="eastAsia"/>
          <w:color w:val="000000" w:themeColor="text1"/>
        </w:rPr>
        <w:t>华为HiAI DDK使用手册</w:t>
      </w:r>
      <w:r w:rsidRPr="009F6403">
        <w:rPr>
          <w:rFonts w:ascii="微软雅黑" w:eastAsia="微软雅黑" w:hAnsi="微软雅黑" w:hint="eastAsia"/>
          <w:color w:val="000000" w:themeColor="text1"/>
        </w:rPr>
        <w:t>”文件的“支持算子”章节，排查是不是模型中有不支持的算子规格。</w:t>
      </w:r>
    </w:p>
    <w:p w:rsidR="008D3760" w:rsidRPr="009F6403" w:rsidRDefault="000D410C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加载模型支持从sdcard或assets中加载吗？</w:t>
      </w:r>
    </w:p>
    <w:p w:rsidR="00D20435" w:rsidRPr="009F6403" w:rsidRDefault="00D20435" w:rsidP="00D20435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模型加载支持从sdcard和assets中加载，具体的请参考demo程序。</w:t>
      </w:r>
    </w:p>
    <w:p w:rsidR="00FC7034" w:rsidRPr="009F6403" w:rsidRDefault="00FC7034" w:rsidP="005304E8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如何选择使用“同步”接口还是“异步”接口？</w:t>
      </w:r>
    </w:p>
    <w:p w:rsidR="001F3C01" w:rsidRDefault="00FC7034" w:rsidP="001F3C01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9F6403">
        <w:rPr>
          <w:rFonts w:ascii="微软雅黑" w:eastAsia="微软雅黑" w:hAnsi="微软雅黑" w:hint="eastAsia"/>
          <w:color w:val="000000" w:themeColor="text1"/>
        </w:rPr>
        <w:t>开发者根据自身需求选择。</w:t>
      </w:r>
    </w:p>
    <w:p w:rsidR="00BF2243" w:rsidRDefault="001F3C01" w:rsidP="001F3C01">
      <w:pPr>
        <w:pStyle w:val="a3"/>
        <w:numPr>
          <w:ilvl w:val="0"/>
          <w:numId w:val="4"/>
        </w:numPr>
        <w:rPr>
          <w:rFonts w:ascii="微软雅黑" w:eastAsia="微软雅黑" w:hAnsi="微软雅黑"/>
          <w:color w:val="000000" w:themeColor="text1"/>
        </w:rPr>
      </w:pPr>
      <w:r w:rsidRPr="001F3C01">
        <w:rPr>
          <w:rFonts w:ascii="微软雅黑" w:eastAsia="微软雅黑" w:hAnsi="微软雅黑" w:hint="eastAsia"/>
          <w:color w:val="000000" w:themeColor="text1"/>
        </w:rPr>
        <w:t>生成离线模型，什么是模型分段，如何判断模型分段？DDK对模型分段的支持如何？</w:t>
      </w:r>
    </w:p>
    <w:p w:rsidR="00D609BC" w:rsidRDefault="001F3C01" w:rsidP="00D609BC">
      <w:pPr>
        <w:pStyle w:val="a3"/>
        <w:ind w:left="420"/>
        <w:rPr>
          <w:rFonts w:ascii="微软雅黑" w:eastAsia="微软雅黑" w:hAnsi="微软雅黑"/>
          <w:color w:val="000000" w:themeColor="text1"/>
        </w:rPr>
      </w:pPr>
      <w:r w:rsidRPr="001F3C01">
        <w:rPr>
          <w:rFonts w:ascii="微软雅黑" w:eastAsia="微软雅黑" w:hAnsi="微软雅黑" w:hint="eastAsia"/>
          <w:color w:val="000000" w:themeColor="text1"/>
        </w:rPr>
        <w:t>在</w:t>
      </w:r>
      <w:r w:rsidR="001D78FE">
        <w:rPr>
          <w:rFonts w:ascii="微软雅黑" w:eastAsia="微软雅黑" w:hAnsi="微软雅黑" w:hint="eastAsia"/>
          <w:color w:val="000000" w:themeColor="text1"/>
        </w:rPr>
        <w:t>“</w:t>
      </w:r>
      <w:r w:rsidR="001D78FE" w:rsidRPr="00D7102F">
        <w:rPr>
          <w:rFonts w:ascii="微软雅黑" w:eastAsia="微软雅黑" w:hAnsi="微软雅黑" w:hint="eastAsia"/>
          <w:color w:val="000000" w:themeColor="text1"/>
        </w:rPr>
        <w:t>华为HiAI DDK使用手册</w:t>
      </w:r>
      <w:r w:rsidR="001D78FE" w:rsidRPr="009F6403">
        <w:rPr>
          <w:rFonts w:ascii="微软雅黑" w:eastAsia="微软雅黑" w:hAnsi="微软雅黑" w:hint="eastAsia"/>
          <w:color w:val="000000" w:themeColor="text1"/>
        </w:rPr>
        <w:t>”文件的“支持算子”章节</w:t>
      </w:r>
      <w:r w:rsidRPr="001F3C01">
        <w:rPr>
          <w:rFonts w:ascii="微软雅黑" w:eastAsia="微软雅黑" w:hAnsi="微软雅黑" w:hint="eastAsia"/>
          <w:color w:val="000000" w:themeColor="text1"/>
        </w:rPr>
        <w:t>，提到了deconvolution layer的stride*num_output不能大于256，如果模型中有中间层是deconvolution layer，且这个deconv layer的stride*</w:t>
      </w:r>
      <w:r w:rsidR="0059445C" w:rsidRPr="001F3C01">
        <w:rPr>
          <w:rFonts w:ascii="微软雅黑" w:eastAsia="微软雅黑" w:hAnsi="微软雅黑" w:hint="eastAsia"/>
          <w:color w:val="000000" w:themeColor="text1"/>
        </w:rPr>
        <w:t>num_output</w:t>
      </w:r>
      <w:r w:rsidRPr="001F3C01">
        <w:rPr>
          <w:rFonts w:ascii="微软雅黑" w:eastAsia="微软雅黑" w:hAnsi="微软雅黑" w:hint="eastAsia"/>
          <w:color w:val="000000" w:themeColor="text1"/>
        </w:rPr>
        <w:t>大于了256，那么在使用cngen_linux离线模型生成工具的时候，离线模型会分段，具体log信息如下：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----------------net.cpp | buff 1---------------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[net.cpp 1391] ipuOpenDeviceStream() stream 0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[net.cpp 1405] ipuCloseDeviceStream() stream 0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[NGPF:release] DDR Access Times: 76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[net.cpp 1539] ipuStreamExecuteOnce()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[net.cpp 1391] ipuOpenDeviceStream() stream 1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[net.cpp 1405] ipuCloseDeviceStream() stream 1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[NGPF:release] DDR Access Times: 7112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[net.cpp 1539] ipuStreamExecuteOnce()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ipuSwitchPipelineBuffer, org Index: 1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ipuSwitchPipelineBuffer, new Index: 0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[covert_model.cpp 129] ForwardPrefilled done!</w:t>
      </w:r>
    </w:p>
    <w:p w:rsidR="00BF2243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model compress mode</w:t>
      </w:r>
    </w:p>
    <w:p w:rsidR="001F3C01" w:rsidRDefault="001F3C01" w:rsidP="001F3C01">
      <w:pPr>
        <w:pStyle w:val="ac"/>
        <w:shd w:val="clear" w:color="auto" w:fill="F5F6F7"/>
        <w:spacing w:before="0" w:beforeAutospacing="0" w:after="0" w:afterAutospacing="0" w:line="360" w:lineRule="atLeast"/>
        <w:rPr>
          <w:rFonts w:ascii="Consolas" w:hAnsi="Consolas" w:cs="Consolas"/>
          <w:color w:val="595959"/>
          <w:sz w:val="18"/>
          <w:szCs w:val="18"/>
        </w:rPr>
      </w:pPr>
      <w:r w:rsidRPr="001F3C01">
        <w:rPr>
          <w:rFonts w:ascii="Consolas" w:hAnsi="Consolas" w:cs="Consolas" w:hint="eastAsia"/>
          <w:color w:val="595959"/>
          <w:sz w:val="18"/>
          <w:szCs w:val="18"/>
        </w:rPr>
        <w:t>ipuMaxMemory used: 386669312</w:t>
      </w:r>
    </w:p>
    <w:p w:rsidR="001F3C01" w:rsidRDefault="001F3C01" w:rsidP="001F3C01">
      <w:pPr>
        <w:rPr>
          <w:color w:val="000000"/>
          <w:shd w:val="clear" w:color="auto" w:fill="F7F7F7"/>
        </w:rPr>
      </w:pPr>
    </w:p>
    <w:p w:rsidR="001F3C01" w:rsidRPr="002D77E4" w:rsidRDefault="001F3C01" w:rsidP="00012369">
      <w:pPr>
        <w:pStyle w:val="a3"/>
        <w:ind w:left="0"/>
        <w:rPr>
          <w:rFonts w:ascii="微软雅黑" w:eastAsia="微软雅黑" w:hAnsi="微软雅黑"/>
          <w:color w:val="000000" w:themeColor="text1"/>
        </w:rPr>
      </w:pPr>
      <w:r w:rsidRPr="002D77E4">
        <w:rPr>
          <w:rFonts w:ascii="微软雅黑" w:eastAsia="微软雅黑" w:hAnsi="微软雅黑" w:hint="eastAsia"/>
          <w:color w:val="000000" w:themeColor="text1"/>
        </w:rPr>
        <w:t>可以根据ipuOpenDeviceStream的个数确定离线模型的段数，这里是分成了两段(最终文件是一个文件)。DDK现在只支持运行第一段离线模型。</w:t>
      </w:r>
    </w:p>
    <w:sectPr w:rsidR="001F3C01" w:rsidRPr="002D77E4" w:rsidSect="00EB36DC">
      <w:footerReference w:type="default" r:id="rId19"/>
      <w:footerReference w:type="first" r:id="rId20"/>
      <w:pgSz w:w="12240" w:h="15840"/>
      <w:pgMar w:top="1440" w:right="1800" w:bottom="1440" w:left="1800" w:header="56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57" w:rsidRDefault="00D60E57" w:rsidP="005D0EE5">
      <w:pPr>
        <w:spacing w:after="0" w:line="240" w:lineRule="auto"/>
      </w:pPr>
      <w:r>
        <w:separator/>
      </w:r>
    </w:p>
  </w:endnote>
  <w:endnote w:type="continuationSeparator" w:id="0">
    <w:p w:rsidR="00D60E57" w:rsidRDefault="00D60E57" w:rsidP="005D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8A5" w:rsidRDefault="00E528A5">
    <w:pPr>
      <w:pStyle w:val="a5"/>
    </w:pPr>
  </w:p>
  <w:p w:rsidR="00E528A5" w:rsidRPr="00A92C4D" w:rsidRDefault="00E528A5" w:rsidP="005E36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8A5" w:rsidRDefault="00E528A5" w:rsidP="00EB36DC">
    <w:pPr>
      <w:pStyle w:val="a5"/>
      <w:jc w:val="right"/>
    </w:pPr>
    <w:r>
      <w:rPr>
        <w:rFonts w:hint="eastAsia"/>
      </w:rPr>
      <w:t>第</w:t>
    </w:r>
    <w:sdt>
      <w:sdtPr>
        <w:id w:val="1503697239"/>
        <w:docPartObj>
          <w:docPartGallery w:val="Page Numbers (Bottom of Page)"/>
          <w:docPartUnique/>
        </w:docPartObj>
      </w:sdtPr>
      <w:sdtEndPr/>
      <w:sdtContent>
        <w:r w:rsidR="00D60E57">
          <w:fldChar w:fldCharType="begin"/>
        </w:r>
        <w:r w:rsidR="00D60E57">
          <w:instrText>PAGE   \* MERGEFORMAT</w:instrText>
        </w:r>
        <w:r w:rsidR="00D60E57">
          <w:fldChar w:fldCharType="separate"/>
        </w:r>
        <w:r w:rsidR="00313231" w:rsidRPr="00313231">
          <w:rPr>
            <w:noProof/>
            <w:lang w:val="zh-CN"/>
          </w:rPr>
          <w:t>2</w:t>
        </w:r>
        <w:r w:rsidR="00D60E57"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sdtContent>
    </w:sdt>
  </w:p>
  <w:p w:rsidR="00E528A5" w:rsidRPr="00A92C4D" w:rsidRDefault="00E528A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8A5" w:rsidRDefault="00D60E57" w:rsidP="00EB36DC">
    <w:pPr>
      <w:pStyle w:val="a5"/>
      <w:jc w:val="right"/>
    </w:pPr>
    <w:sdt>
      <w:sdtPr>
        <w:id w:val="-493648594"/>
        <w:docPartObj>
          <w:docPartGallery w:val="Page Numbers (Bottom of Page)"/>
          <w:docPartUnique/>
        </w:docPartObj>
      </w:sdtPr>
      <w:sdtEndPr/>
      <w:sdtContent>
        <w:r w:rsidR="00E528A5"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13231" w:rsidRPr="0031323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sdtContent>
    </w:sdt>
    <w:r w:rsidR="00E528A5">
      <w:rPr>
        <w:rFonts w:hint="eastAsia"/>
      </w:rPr>
      <w:t>页</w:t>
    </w:r>
  </w:p>
  <w:p w:rsidR="00E528A5" w:rsidRDefault="00E528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57" w:rsidRDefault="00D60E57" w:rsidP="005D0EE5">
      <w:pPr>
        <w:spacing w:after="0" w:line="240" w:lineRule="auto"/>
      </w:pPr>
      <w:r>
        <w:separator/>
      </w:r>
    </w:p>
  </w:footnote>
  <w:footnote w:type="continuationSeparator" w:id="0">
    <w:p w:rsidR="00D60E57" w:rsidRDefault="00D60E57" w:rsidP="005D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7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181"/>
      <w:gridCol w:w="4736"/>
      <w:gridCol w:w="2744"/>
    </w:tblGrid>
    <w:tr w:rsidR="00E528A5" w:rsidTr="0053406B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:rsidR="00E528A5" w:rsidRDefault="00E528A5" w:rsidP="00D214A2">
          <w:pPr>
            <w:pStyle w:val="a4"/>
          </w:pPr>
          <w:r w:rsidRPr="007E22CD"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0" t="0" r="0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528A5" w:rsidRDefault="00E528A5" w:rsidP="00D214A2">
          <w:pPr>
            <w:pStyle w:val="a4"/>
          </w:pPr>
        </w:p>
      </w:tc>
      <w:tc>
        <w:tcPr>
          <w:tcW w:w="2734" w:type="pct"/>
          <w:tcBorders>
            <w:bottom w:val="single" w:sz="6" w:space="0" w:color="auto"/>
          </w:tcBorders>
          <w:vAlign w:val="bottom"/>
        </w:tcPr>
        <w:p w:rsidR="00E528A5" w:rsidRPr="004D16D1" w:rsidRDefault="00E528A5" w:rsidP="00D214A2">
          <w:pPr>
            <w:pStyle w:val="a4"/>
            <w:ind w:firstLineChars="200" w:firstLine="440"/>
            <w:rPr>
              <w:rFonts w:ascii="微软雅黑" w:eastAsia="微软雅黑" w:hAnsi="微软雅黑"/>
            </w:rPr>
          </w:pPr>
        </w:p>
      </w:tc>
      <w:tc>
        <w:tcPr>
          <w:tcW w:w="1585" w:type="pct"/>
          <w:tcBorders>
            <w:bottom w:val="single" w:sz="6" w:space="0" w:color="auto"/>
          </w:tcBorders>
          <w:vAlign w:val="bottom"/>
        </w:tcPr>
        <w:p w:rsidR="00E528A5" w:rsidRPr="0053406B" w:rsidRDefault="00E528A5" w:rsidP="00D214A2">
          <w:pPr>
            <w:pStyle w:val="a4"/>
            <w:jc w:val="right"/>
            <w:rPr>
              <w:rFonts w:ascii="微软雅黑" w:eastAsia="微软雅黑" w:hAnsi="微软雅黑"/>
              <w:sz w:val="18"/>
              <w:szCs w:val="18"/>
            </w:rPr>
          </w:pPr>
          <w:r w:rsidRPr="0053406B">
            <w:rPr>
              <w:rFonts w:ascii="微软雅黑" w:eastAsia="微软雅黑" w:hAnsi="微软雅黑" w:hint="eastAsia"/>
              <w:sz w:val="18"/>
              <w:szCs w:val="18"/>
            </w:rPr>
            <w:t>华为H</w:t>
          </w:r>
          <w:r w:rsidRPr="0053406B">
            <w:rPr>
              <w:rFonts w:ascii="微软雅黑" w:eastAsia="微软雅黑" w:hAnsi="微软雅黑"/>
              <w:sz w:val="18"/>
              <w:szCs w:val="18"/>
            </w:rPr>
            <w:t>i</w:t>
          </w:r>
          <w:r w:rsidRPr="0053406B">
            <w:rPr>
              <w:rFonts w:ascii="微软雅黑" w:eastAsia="微软雅黑" w:hAnsi="微软雅黑" w:hint="eastAsia"/>
              <w:sz w:val="18"/>
              <w:szCs w:val="18"/>
            </w:rPr>
            <w:t>AI DDK集成手册</w:t>
          </w:r>
        </w:p>
      </w:tc>
    </w:tr>
  </w:tbl>
  <w:p w:rsidR="00E528A5" w:rsidRPr="00D214A2" w:rsidRDefault="00E528A5" w:rsidP="00810648">
    <w:pPr>
      <w:pStyle w:val="a4"/>
      <w:jc w:val="right"/>
    </w:pPr>
  </w:p>
  <w:p w:rsidR="00E528A5" w:rsidRPr="00810648" w:rsidRDefault="00E528A5" w:rsidP="00810648">
    <w:pPr>
      <w:pStyle w:val="a4"/>
      <w:ind w:firstLineChars="2550" w:firstLine="7168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6C78"/>
    <w:multiLevelType w:val="hybridMultilevel"/>
    <w:tmpl w:val="FEBC2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A6CDE"/>
    <w:multiLevelType w:val="hybridMultilevel"/>
    <w:tmpl w:val="B844B3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DA18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817C0D"/>
    <w:multiLevelType w:val="hybridMultilevel"/>
    <w:tmpl w:val="AC0CF5F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36DE23F3"/>
    <w:multiLevelType w:val="hybridMultilevel"/>
    <w:tmpl w:val="90A22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02661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2C75C0"/>
    <w:multiLevelType w:val="hybridMultilevel"/>
    <w:tmpl w:val="0B3A1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A57760"/>
    <w:multiLevelType w:val="multilevel"/>
    <w:tmpl w:val="6A6630CC"/>
    <w:lvl w:ilvl="0">
      <w:start w:val="1"/>
      <w:numFmt w:val="decimal"/>
      <w:lvlText w:val="%1."/>
      <w:lvlJc w:val="left"/>
      <w:pPr>
        <w:ind w:left="6740" w:hanging="360"/>
      </w:pPr>
      <w:rPr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25" w:hanging="432"/>
      </w:pPr>
    </w:lvl>
    <w:lvl w:ilvl="2">
      <w:start w:val="1"/>
      <w:numFmt w:val="decimal"/>
      <w:lvlText w:val="%1.%2.%3."/>
      <w:lvlJc w:val="left"/>
      <w:pPr>
        <w:ind w:left="657" w:hanging="504"/>
      </w:pPr>
    </w:lvl>
    <w:lvl w:ilvl="3">
      <w:start w:val="1"/>
      <w:numFmt w:val="decimal"/>
      <w:lvlText w:val="%1.%2.%3.%4."/>
      <w:lvlJc w:val="left"/>
      <w:pPr>
        <w:ind w:left="1161" w:hanging="648"/>
      </w:pPr>
    </w:lvl>
    <w:lvl w:ilvl="4">
      <w:start w:val="1"/>
      <w:numFmt w:val="decimal"/>
      <w:lvlText w:val="%1.%2.%3.%4.%5."/>
      <w:lvlJc w:val="left"/>
      <w:pPr>
        <w:ind w:left="1665" w:hanging="792"/>
      </w:pPr>
    </w:lvl>
    <w:lvl w:ilvl="5">
      <w:start w:val="1"/>
      <w:numFmt w:val="decimal"/>
      <w:lvlText w:val="%1.%2.%3.%4.%5.%6."/>
      <w:lvlJc w:val="left"/>
      <w:pPr>
        <w:ind w:left="2169" w:hanging="936"/>
      </w:pPr>
    </w:lvl>
    <w:lvl w:ilvl="6">
      <w:start w:val="1"/>
      <w:numFmt w:val="decimal"/>
      <w:lvlText w:val="%1.%2.%3.%4.%5.%6.%7."/>
      <w:lvlJc w:val="left"/>
      <w:pPr>
        <w:ind w:left="2673" w:hanging="1080"/>
      </w:pPr>
    </w:lvl>
    <w:lvl w:ilvl="7">
      <w:start w:val="1"/>
      <w:numFmt w:val="decimal"/>
      <w:lvlText w:val="%1.%2.%3.%4.%5.%6.%7.%8."/>
      <w:lvlJc w:val="left"/>
      <w:pPr>
        <w:ind w:left="3177" w:hanging="1224"/>
      </w:pPr>
    </w:lvl>
    <w:lvl w:ilvl="8">
      <w:start w:val="1"/>
      <w:numFmt w:val="decimal"/>
      <w:lvlText w:val="%1.%2.%3.%4.%5.%6.%7.%8.%9."/>
      <w:lvlJc w:val="left"/>
      <w:pPr>
        <w:ind w:left="3753" w:hanging="1440"/>
      </w:pPr>
    </w:lvl>
  </w:abstractNum>
  <w:abstractNum w:abstractNumId="8" w15:restartNumberingAfterBreak="0">
    <w:nsid w:val="6AFD291E"/>
    <w:multiLevelType w:val="hybridMultilevel"/>
    <w:tmpl w:val="36B66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0A792D"/>
    <w:multiLevelType w:val="hybridMultilevel"/>
    <w:tmpl w:val="3D38D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485488"/>
    <w:multiLevelType w:val="hybridMultilevel"/>
    <w:tmpl w:val="91784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4CFC"/>
    <w:rsid w:val="0000079E"/>
    <w:rsid w:val="0000088F"/>
    <w:rsid w:val="00000B45"/>
    <w:rsid w:val="00002EE4"/>
    <w:rsid w:val="00004530"/>
    <w:rsid w:val="00012369"/>
    <w:rsid w:val="00013797"/>
    <w:rsid w:val="00014255"/>
    <w:rsid w:val="0002163E"/>
    <w:rsid w:val="000237C2"/>
    <w:rsid w:val="00024246"/>
    <w:rsid w:val="00025F93"/>
    <w:rsid w:val="0002770D"/>
    <w:rsid w:val="000336E4"/>
    <w:rsid w:val="000353ED"/>
    <w:rsid w:val="000413D6"/>
    <w:rsid w:val="0004171E"/>
    <w:rsid w:val="00045070"/>
    <w:rsid w:val="000462E1"/>
    <w:rsid w:val="0004666B"/>
    <w:rsid w:val="00052FE3"/>
    <w:rsid w:val="00056386"/>
    <w:rsid w:val="000566A7"/>
    <w:rsid w:val="00063235"/>
    <w:rsid w:val="00066BBF"/>
    <w:rsid w:val="00072111"/>
    <w:rsid w:val="0007268E"/>
    <w:rsid w:val="00072EAB"/>
    <w:rsid w:val="0007427A"/>
    <w:rsid w:val="00074284"/>
    <w:rsid w:val="00074CFC"/>
    <w:rsid w:val="00075831"/>
    <w:rsid w:val="00081B7D"/>
    <w:rsid w:val="00087260"/>
    <w:rsid w:val="00090C7D"/>
    <w:rsid w:val="000939D8"/>
    <w:rsid w:val="00094DCB"/>
    <w:rsid w:val="0009517C"/>
    <w:rsid w:val="000A17F9"/>
    <w:rsid w:val="000A1A9D"/>
    <w:rsid w:val="000A629C"/>
    <w:rsid w:val="000A6FAB"/>
    <w:rsid w:val="000A722E"/>
    <w:rsid w:val="000B067B"/>
    <w:rsid w:val="000B4654"/>
    <w:rsid w:val="000B4F97"/>
    <w:rsid w:val="000B5F47"/>
    <w:rsid w:val="000B696D"/>
    <w:rsid w:val="000B77B3"/>
    <w:rsid w:val="000C0895"/>
    <w:rsid w:val="000C4946"/>
    <w:rsid w:val="000C684F"/>
    <w:rsid w:val="000C6BB2"/>
    <w:rsid w:val="000C741A"/>
    <w:rsid w:val="000C7D17"/>
    <w:rsid w:val="000D121B"/>
    <w:rsid w:val="000D2F76"/>
    <w:rsid w:val="000D410C"/>
    <w:rsid w:val="000D66E1"/>
    <w:rsid w:val="000D6D85"/>
    <w:rsid w:val="000E03B4"/>
    <w:rsid w:val="000E2FBC"/>
    <w:rsid w:val="000E3464"/>
    <w:rsid w:val="000E37DD"/>
    <w:rsid w:val="000E4423"/>
    <w:rsid w:val="000E5754"/>
    <w:rsid w:val="000F1395"/>
    <w:rsid w:val="000F215B"/>
    <w:rsid w:val="000F3860"/>
    <w:rsid w:val="000F4E37"/>
    <w:rsid w:val="000F528C"/>
    <w:rsid w:val="001001DA"/>
    <w:rsid w:val="0010102D"/>
    <w:rsid w:val="001011AA"/>
    <w:rsid w:val="00101E56"/>
    <w:rsid w:val="001027E2"/>
    <w:rsid w:val="00103D77"/>
    <w:rsid w:val="00104749"/>
    <w:rsid w:val="00105E9B"/>
    <w:rsid w:val="00105F8E"/>
    <w:rsid w:val="00106AFD"/>
    <w:rsid w:val="00110B16"/>
    <w:rsid w:val="00110B96"/>
    <w:rsid w:val="001118DB"/>
    <w:rsid w:val="0011333C"/>
    <w:rsid w:val="001142C9"/>
    <w:rsid w:val="001152C1"/>
    <w:rsid w:val="00115C85"/>
    <w:rsid w:val="00117108"/>
    <w:rsid w:val="00120FF3"/>
    <w:rsid w:val="00121626"/>
    <w:rsid w:val="00121BBD"/>
    <w:rsid w:val="00121FBD"/>
    <w:rsid w:val="00122982"/>
    <w:rsid w:val="0012546B"/>
    <w:rsid w:val="00126478"/>
    <w:rsid w:val="0012736F"/>
    <w:rsid w:val="00132BFA"/>
    <w:rsid w:val="00133B21"/>
    <w:rsid w:val="001347E7"/>
    <w:rsid w:val="00134E28"/>
    <w:rsid w:val="00135460"/>
    <w:rsid w:val="00137323"/>
    <w:rsid w:val="00140899"/>
    <w:rsid w:val="00141D89"/>
    <w:rsid w:val="00146D16"/>
    <w:rsid w:val="00147F67"/>
    <w:rsid w:val="00152CAD"/>
    <w:rsid w:val="00152D17"/>
    <w:rsid w:val="0015311C"/>
    <w:rsid w:val="00155E11"/>
    <w:rsid w:val="00157F3F"/>
    <w:rsid w:val="00160176"/>
    <w:rsid w:val="00161C73"/>
    <w:rsid w:val="0016748A"/>
    <w:rsid w:val="00167A55"/>
    <w:rsid w:val="0017113A"/>
    <w:rsid w:val="001718C0"/>
    <w:rsid w:val="00173CB4"/>
    <w:rsid w:val="00173E11"/>
    <w:rsid w:val="001757AA"/>
    <w:rsid w:val="001771CC"/>
    <w:rsid w:val="00182BFB"/>
    <w:rsid w:val="00183B58"/>
    <w:rsid w:val="001862F8"/>
    <w:rsid w:val="00186B29"/>
    <w:rsid w:val="001901F4"/>
    <w:rsid w:val="00190A06"/>
    <w:rsid w:val="00191CA1"/>
    <w:rsid w:val="001922BE"/>
    <w:rsid w:val="001A216F"/>
    <w:rsid w:val="001B1305"/>
    <w:rsid w:val="001B1C74"/>
    <w:rsid w:val="001B1D92"/>
    <w:rsid w:val="001C04B3"/>
    <w:rsid w:val="001C492D"/>
    <w:rsid w:val="001C6957"/>
    <w:rsid w:val="001C71EA"/>
    <w:rsid w:val="001C771F"/>
    <w:rsid w:val="001C7B86"/>
    <w:rsid w:val="001D3DEE"/>
    <w:rsid w:val="001D54F5"/>
    <w:rsid w:val="001D78FE"/>
    <w:rsid w:val="001D7A13"/>
    <w:rsid w:val="001E1784"/>
    <w:rsid w:val="001E2D2D"/>
    <w:rsid w:val="001E454D"/>
    <w:rsid w:val="001E697C"/>
    <w:rsid w:val="001E6B84"/>
    <w:rsid w:val="001E79FA"/>
    <w:rsid w:val="001F3C01"/>
    <w:rsid w:val="001F69FD"/>
    <w:rsid w:val="00200782"/>
    <w:rsid w:val="002021CE"/>
    <w:rsid w:val="002022BA"/>
    <w:rsid w:val="00202A0D"/>
    <w:rsid w:val="00206497"/>
    <w:rsid w:val="00206890"/>
    <w:rsid w:val="00207063"/>
    <w:rsid w:val="00211ECB"/>
    <w:rsid w:val="00214D2D"/>
    <w:rsid w:val="002219F9"/>
    <w:rsid w:val="00221ABB"/>
    <w:rsid w:val="002240CE"/>
    <w:rsid w:val="002241B2"/>
    <w:rsid w:val="0022780D"/>
    <w:rsid w:val="002301B3"/>
    <w:rsid w:val="00230C82"/>
    <w:rsid w:val="00231A52"/>
    <w:rsid w:val="00232182"/>
    <w:rsid w:val="0023277F"/>
    <w:rsid w:val="00233A6E"/>
    <w:rsid w:val="002374E4"/>
    <w:rsid w:val="0023762A"/>
    <w:rsid w:val="00241508"/>
    <w:rsid w:val="0024478E"/>
    <w:rsid w:val="002474C9"/>
    <w:rsid w:val="002474DC"/>
    <w:rsid w:val="002500C6"/>
    <w:rsid w:val="00250781"/>
    <w:rsid w:val="0025209B"/>
    <w:rsid w:val="00253361"/>
    <w:rsid w:val="00253E82"/>
    <w:rsid w:val="00254E98"/>
    <w:rsid w:val="00261966"/>
    <w:rsid w:val="00262945"/>
    <w:rsid w:val="00264515"/>
    <w:rsid w:val="00264EDF"/>
    <w:rsid w:val="00271711"/>
    <w:rsid w:val="00272C79"/>
    <w:rsid w:val="002747C2"/>
    <w:rsid w:val="00274DB4"/>
    <w:rsid w:val="00276D21"/>
    <w:rsid w:val="00280378"/>
    <w:rsid w:val="002804BF"/>
    <w:rsid w:val="00284646"/>
    <w:rsid w:val="00291E1D"/>
    <w:rsid w:val="00293EF8"/>
    <w:rsid w:val="00294553"/>
    <w:rsid w:val="002946D6"/>
    <w:rsid w:val="002A56EB"/>
    <w:rsid w:val="002A7B84"/>
    <w:rsid w:val="002B2709"/>
    <w:rsid w:val="002B4B03"/>
    <w:rsid w:val="002B5371"/>
    <w:rsid w:val="002B77E1"/>
    <w:rsid w:val="002C0332"/>
    <w:rsid w:val="002C1493"/>
    <w:rsid w:val="002C3F5F"/>
    <w:rsid w:val="002C4E24"/>
    <w:rsid w:val="002D079C"/>
    <w:rsid w:val="002D264E"/>
    <w:rsid w:val="002D27FF"/>
    <w:rsid w:val="002D47D0"/>
    <w:rsid w:val="002D4CCF"/>
    <w:rsid w:val="002D7020"/>
    <w:rsid w:val="002D77E4"/>
    <w:rsid w:val="002E0FCE"/>
    <w:rsid w:val="002E128E"/>
    <w:rsid w:val="002E227B"/>
    <w:rsid w:val="002E5927"/>
    <w:rsid w:val="002F22C9"/>
    <w:rsid w:val="002F3DF1"/>
    <w:rsid w:val="002F3DF4"/>
    <w:rsid w:val="002F3ECD"/>
    <w:rsid w:val="002F42E1"/>
    <w:rsid w:val="002F56CD"/>
    <w:rsid w:val="002F5A02"/>
    <w:rsid w:val="002F7186"/>
    <w:rsid w:val="003042BA"/>
    <w:rsid w:val="00305530"/>
    <w:rsid w:val="003100D0"/>
    <w:rsid w:val="00312A50"/>
    <w:rsid w:val="00313231"/>
    <w:rsid w:val="00314A58"/>
    <w:rsid w:val="003172CA"/>
    <w:rsid w:val="00317E8D"/>
    <w:rsid w:val="003203C8"/>
    <w:rsid w:val="00321ABE"/>
    <w:rsid w:val="00323123"/>
    <w:rsid w:val="003265C0"/>
    <w:rsid w:val="00327AA3"/>
    <w:rsid w:val="00330192"/>
    <w:rsid w:val="0033148E"/>
    <w:rsid w:val="00331575"/>
    <w:rsid w:val="00332072"/>
    <w:rsid w:val="003324DA"/>
    <w:rsid w:val="00332C35"/>
    <w:rsid w:val="00335178"/>
    <w:rsid w:val="003359A1"/>
    <w:rsid w:val="00336D30"/>
    <w:rsid w:val="00341B10"/>
    <w:rsid w:val="00342E7A"/>
    <w:rsid w:val="003432D9"/>
    <w:rsid w:val="003439BC"/>
    <w:rsid w:val="00343B51"/>
    <w:rsid w:val="00344167"/>
    <w:rsid w:val="00346355"/>
    <w:rsid w:val="00346A71"/>
    <w:rsid w:val="0035298B"/>
    <w:rsid w:val="00352C90"/>
    <w:rsid w:val="003533F2"/>
    <w:rsid w:val="003538B0"/>
    <w:rsid w:val="003551FD"/>
    <w:rsid w:val="003554B8"/>
    <w:rsid w:val="00355635"/>
    <w:rsid w:val="00355C17"/>
    <w:rsid w:val="00356B2E"/>
    <w:rsid w:val="00357ED4"/>
    <w:rsid w:val="00361FAD"/>
    <w:rsid w:val="003622A5"/>
    <w:rsid w:val="003628A9"/>
    <w:rsid w:val="00365FE8"/>
    <w:rsid w:val="003702A1"/>
    <w:rsid w:val="003713BE"/>
    <w:rsid w:val="00371E50"/>
    <w:rsid w:val="003743D4"/>
    <w:rsid w:val="003745DD"/>
    <w:rsid w:val="00376232"/>
    <w:rsid w:val="00376FD1"/>
    <w:rsid w:val="003827AF"/>
    <w:rsid w:val="003847C1"/>
    <w:rsid w:val="0039106E"/>
    <w:rsid w:val="0039160C"/>
    <w:rsid w:val="003916C9"/>
    <w:rsid w:val="003923B5"/>
    <w:rsid w:val="003941F9"/>
    <w:rsid w:val="00394E94"/>
    <w:rsid w:val="0039683C"/>
    <w:rsid w:val="00397FCA"/>
    <w:rsid w:val="003A0296"/>
    <w:rsid w:val="003A331B"/>
    <w:rsid w:val="003A3948"/>
    <w:rsid w:val="003A4012"/>
    <w:rsid w:val="003A45EB"/>
    <w:rsid w:val="003A6C3A"/>
    <w:rsid w:val="003A6D2F"/>
    <w:rsid w:val="003B260A"/>
    <w:rsid w:val="003B6227"/>
    <w:rsid w:val="003C18D1"/>
    <w:rsid w:val="003D107B"/>
    <w:rsid w:val="003D221C"/>
    <w:rsid w:val="003D2E01"/>
    <w:rsid w:val="003D5DAC"/>
    <w:rsid w:val="003D71ED"/>
    <w:rsid w:val="003D72C9"/>
    <w:rsid w:val="003E2A35"/>
    <w:rsid w:val="003E36A0"/>
    <w:rsid w:val="003E45F3"/>
    <w:rsid w:val="003E7964"/>
    <w:rsid w:val="003F1BBC"/>
    <w:rsid w:val="003F35EA"/>
    <w:rsid w:val="003F4295"/>
    <w:rsid w:val="003F5906"/>
    <w:rsid w:val="0040058E"/>
    <w:rsid w:val="00401C6E"/>
    <w:rsid w:val="00404787"/>
    <w:rsid w:val="00405BA6"/>
    <w:rsid w:val="00406278"/>
    <w:rsid w:val="0040755F"/>
    <w:rsid w:val="00410F89"/>
    <w:rsid w:val="0041116D"/>
    <w:rsid w:val="00411DA9"/>
    <w:rsid w:val="00412AEB"/>
    <w:rsid w:val="00413591"/>
    <w:rsid w:val="00416862"/>
    <w:rsid w:val="00416A9A"/>
    <w:rsid w:val="00417497"/>
    <w:rsid w:val="004179B3"/>
    <w:rsid w:val="00421708"/>
    <w:rsid w:val="00424507"/>
    <w:rsid w:val="00425301"/>
    <w:rsid w:val="00427320"/>
    <w:rsid w:val="004304B8"/>
    <w:rsid w:val="004308A5"/>
    <w:rsid w:val="00430DD6"/>
    <w:rsid w:val="00432020"/>
    <w:rsid w:val="00434EB3"/>
    <w:rsid w:val="004351FC"/>
    <w:rsid w:val="00435314"/>
    <w:rsid w:val="00435D31"/>
    <w:rsid w:val="00435EFC"/>
    <w:rsid w:val="004428E6"/>
    <w:rsid w:val="00442F49"/>
    <w:rsid w:val="00447163"/>
    <w:rsid w:val="004475ED"/>
    <w:rsid w:val="00450F0E"/>
    <w:rsid w:val="00452D6D"/>
    <w:rsid w:val="004537AD"/>
    <w:rsid w:val="00455286"/>
    <w:rsid w:val="004567F3"/>
    <w:rsid w:val="00461ADE"/>
    <w:rsid w:val="00461CF2"/>
    <w:rsid w:val="00466034"/>
    <w:rsid w:val="00466599"/>
    <w:rsid w:val="0047090A"/>
    <w:rsid w:val="004720BE"/>
    <w:rsid w:val="00473FA8"/>
    <w:rsid w:val="00475564"/>
    <w:rsid w:val="004777AA"/>
    <w:rsid w:val="00483A36"/>
    <w:rsid w:val="00484F8A"/>
    <w:rsid w:val="00485761"/>
    <w:rsid w:val="0048618E"/>
    <w:rsid w:val="004868CD"/>
    <w:rsid w:val="00486E9A"/>
    <w:rsid w:val="00490A0B"/>
    <w:rsid w:val="00490D3F"/>
    <w:rsid w:val="004954EE"/>
    <w:rsid w:val="00495726"/>
    <w:rsid w:val="00496993"/>
    <w:rsid w:val="00497219"/>
    <w:rsid w:val="00497CFD"/>
    <w:rsid w:val="004A1FE3"/>
    <w:rsid w:val="004A344F"/>
    <w:rsid w:val="004A3A6E"/>
    <w:rsid w:val="004A6A4C"/>
    <w:rsid w:val="004B68A9"/>
    <w:rsid w:val="004C0386"/>
    <w:rsid w:val="004C1113"/>
    <w:rsid w:val="004C2136"/>
    <w:rsid w:val="004C275E"/>
    <w:rsid w:val="004C2FF9"/>
    <w:rsid w:val="004C42AB"/>
    <w:rsid w:val="004C43A6"/>
    <w:rsid w:val="004C6141"/>
    <w:rsid w:val="004C6915"/>
    <w:rsid w:val="004C6E7C"/>
    <w:rsid w:val="004C7CD6"/>
    <w:rsid w:val="004D187A"/>
    <w:rsid w:val="004D25BD"/>
    <w:rsid w:val="004D3FB1"/>
    <w:rsid w:val="004D6D6E"/>
    <w:rsid w:val="004D7F9C"/>
    <w:rsid w:val="004E287A"/>
    <w:rsid w:val="004F1279"/>
    <w:rsid w:val="004F41B9"/>
    <w:rsid w:val="004F67AB"/>
    <w:rsid w:val="004F76D9"/>
    <w:rsid w:val="005021C5"/>
    <w:rsid w:val="00502F34"/>
    <w:rsid w:val="005038CD"/>
    <w:rsid w:val="0050660C"/>
    <w:rsid w:val="00507C35"/>
    <w:rsid w:val="005117D9"/>
    <w:rsid w:val="00514116"/>
    <w:rsid w:val="00514DA9"/>
    <w:rsid w:val="00517E59"/>
    <w:rsid w:val="00524253"/>
    <w:rsid w:val="00524FCB"/>
    <w:rsid w:val="00525BAA"/>
    <w:rsid w:val="00527DEF"/>
    <w:rsid w:val="005304E8"/>
    <w:rsid w:val="00531ED1"/>
    <w:rsid w:val="00533078"/>
    <w:rsid w:val="0053406B"/>
    <w:rsid w:val="005401B8"/>
    <w:rsid w:val="00541543"/>
    <w:rsid w:val="00541E9E"/>
    <w:rsid w:val="00542CDC"/>
    <w:rsid w:val="005437D3"/>
    <w:rsid w:val="0055125F"/>
    <w:rsid w:val="005552A1"/>
    <w:rsid w:val="0055661B"/>
    <w:rsid w:val="005568C9"/>
    <w:rsid w:val="00557A5B"/>
    <w:rsid w:val="0056217D"/>
    <w:rsid w:val="00562736"/>
    <w:rsid w:val="0056295B"/>
    <w:rsid w:val="00562D79"/>
    <w:rsid w:val="00563009"/>
    <w:rsid w:val="00563F0B"/>
    <w:rsid w:val="005656BA"/>
    <w:rsid w:val="0056615A"/>
    <w:rsid w:val="00570659"/>
    <w:rsid w:val="00572CB5"/>
    <w:rsid w:val="00575DF6"/>
    <w:rsid w:val="00575F89"/>
    <w:rsid w:val="00581796"/>
    <w:rsid w:val="005817B1"/>
    <w:rsid w:val="00583180"/>
    <w:rsid w:val="00587BCF"/>
    <w:rsid w:val="00591AA8"/>
    <w:rsid w:val="0059445C"/>
    <w:rsid w:val="0059466C"/>
    <w:rsid w:val="00596D96"/>
    <w:rsid w:val="00597ABD"/>
    <w:rsid w:val="00597C02"/>
    <w:rsid w:val="00597DFD"/>
    <w:rsid w:val="005A01AF"/>
    <w:rsid w:val="005A2C32"/>
    <w:rsid w:val="005A2C4A"/>
    <w:rsid w:val="005A3B95"/>
    <w:rsid w:val="005A4848"/>
    <w:rsid w:val="005A55BD"/>
    <w:rsid w:val="005A6F4C"/>
    <w:rsid w:val="005B1CBE"/>
    <w:rsid w:val="005B56E0"/>
    <w:rsid w:val="005B5EF6"/>
    <w:rsid w:val="005B60EF"/>
    <w:rsid w:val="005B6643"/>
    <w:rsid w:val="005B79F1"/>
    <w:rsid w:val="005B7CBC"/>
    <w:rsid w:val="005C2CD6"/>
    <w:rsid w:val="005C36F7"/>
    <w:rsid w:val="005C3C8E"/>
    <w:rsid w:val="005C52F2"/>
    <w:rsid w:val="005C5EBD"/>
    <w:rsid w:val="005C6DFF"/>
    <w:rsid w:val="005D0EE5"/>
    <w:rsid w:val="005D2503"/>
    <w:rsid w:val="005D3CE4"/>
    <w:rsid w:val="005D3DB7"/>
    <w:rsid w:val="005D45A5"/>
    <w:rsid w:val="005D4A4A"/>
    <w:rsid w:val="005D4AC8"/>
    <w:rsid w:val="005D537D"/>
    <w:rsid w:val="005D5FB8"/>
    <w:rsid w:val="005D68C6"/>
    <w:rsid w:val="005D78AA"/>
    <w:rsid w:val="005E368B"/>
    <w:rsid w:val="005E3A56"/>
    <w:rsid w:val="005E3D00"/>
    <w:rsid w:val="005E6855"/>
    <w:rsid w:val="005E713A"/>
    <w:rsid w:val="005E74A9"/>
    <w:rsid w:val="005E7BC1"/>
    <w:rsid w:val="005F050F"/>
    <w:rsid w:val="005F1F15"/>
    <w:rsid w:val="005F33C1"/>
    <w:rsid w:val="005F6A9C"/>
    <w:rsid w:val="0060154D"/>
    <w:rsid w:val="00603B4F"/>
    <w:rsid w:val="006055ED"/>
    <w:rsid w:val="00612ED0"/>
    <w:rsid w:val="0061397A"/>
    <w:rsid w:val="00615190"/>
    <w:rsid w:val="00615DCB"/>
    <w:rsid w:val="00616132"/>
    <w:rsid w:val="00616872"/>
    <w:rsid w:val="006204A3"/>
    <w:rsid w:val="0062342B"/>
    <w:rsid w:val="006234EE"/>
    <w:rsid w:val="006239FF"/>
    <w:rsid w:val="00623A41"/>
    <w:rsid w:val="00623ABA"/>
    <w:rsid w:val="00623B4D"/>
    <w:rsid w:val="006261E9"/>
    <w:rsid w:val="00626452"/>
    <w:rsid w:val="006279E3"/>
    <w:rsid w:val="00627F60"/>
    <w:rsid w:val="006309CA"/>
    <w:rsid w:val="00631424"/>
    <w:rsid w:val="0063160B"/>
    <w:rsid w:val="00632DCB"/>
    <w:rsid w:val="00637ED3"/>
    <w:rsid w:val="006411C9"/>
    <w:rsid w:val="00641EF5"/>
    <w:rsid w:val="00643CD6"/>
    <w:rsid w:val="00653C19"/>
    <w:rsid w:val="006541E3"/>
    <w:rsid w:val="00657E79"/>
    <w:rsid w:val="00660585"/>
    <w:rsid w:val="00660644"/>
    <w:rsid w:val="00663BCF"/>
    <w:rsid w:val="00671B6A"/>
    <w:rsid w:val="00671CE0"/>
    <w:rsid w:val="00672FFA"/>
    <w:rsid w:val="00674E68"/>
    <w:rsid w:val="00674FCC"/>
    <w:rsid w:val="00677174"/>
    <w:rsid w:val="00677A23"/>
    <w:rsid w:val="00680004"/>
    <w:rsid w:val="006819F5"/>
    <w:rsid w:val="00682189"/>
    <w:rsid w:val="006826BD"/>
    <w:rsid w:val="0068439F"/>
    <w:rsid w:val="00685092"/>
    <w:rsid w:val="006852C8"/>
    <w:rsid w:val="00686D35"/>
    <w:rsid w:val="00692412"/>
    <w:rsid w:val="006936AF"/>
    <w:rsid w:val="006953A7"/>
    <w:rsid w:val="00696E8D"/>
    <w:rsid w:val="006A067E"/>
    <w:rsid w:val="006A17CF"/>
    <w:rsid w:val="006A31C1"/>
    <w:rsid w:val="006A4196"/>
    <w:rsid w:val="006B0039"/>
    <w:rsid w:val="006B10D9"/>
    <w:rsid w:val="006B1270"/>
    <w:rsid w:val="006B3356"/>
    <w:rsid w:val="006B46A8"/>
    <w:rsid w:val="006B56F6"/>
    <w:rsid w:val="006B62B9"/>
    <w:rsid w:val="006B690B"/>
    <w:rsid w:val="006C03CE"/>
    <w:rsid w:val="006C2D15"/>
    <w:rsid w:val="006C4D35"/>
    <w:rsid w:val="006C54B9"/>
    <w:rsid w:val="006C7E91"/>
    <w:rsid w:val="006C7EF6"/>
    <w:rsid w:val="006D10DB"/>
    <w:rsid w:val="006D1429"/>
    <w:rsid w:val="006D4AE1"/>
    <w:rsid w:val="006D5511"/>
    <w:rsid w:val="006D628C"/>
    <w:rsid w:val="006D6406"/>
    <w:rsid w:val="006D6C1C"/>
    <w:rsid w:val="006E1391"/>
    <w:rsid w:val="006E2055"/>
    <w:rsid w:val="006E3C0B"/>
    <w:rsid w:val="006E41B4"/>
    <w:rsid w:val="006E575D"/>
    <w:rsid w:val="006E6433"/>
    <w:rsid w:val="006E69A9"/>
    <w:rsid w:val="006F40A7"/>
    <w:rsid w:val="006F5C32"/>
    <w:rsid w:val="006F5D39"/>
    <w:rsid w:val="00700996"/>
    <w:rsid w:val="00702BA7"/>
    <w:rsid w:val="00704C40"/>
    <w:rsid w:val="007051DB"/>
    <w:rsid w:val="00705B9B"/>
    <w:rsid w:val="00710F4F"/>
    <w:rsid w:val="007138E2"/>
    <w:rsid w:val="00713EE4"/>
    <w:rsid w:val="007141D0"/>
    <w:rsid w:val="00714BF9"/>
    <w:rsid w:val="00715497"/>
    <w:rsid w:val="007156A3"/>
    <w:rsid w:val="00716D06"/>
    <w:rsid w:val="00717370"/>
    <w:rsid w:val="00717CFC"/>
    <w:rsid w:val="0072009F"/>
    <w:rsid w:val="00720CFA"/>
    <w:rsid w:val="007210E3"/>
    <w:rsid w:val="0072693F"/>
    <w:rsid w:val="0072733C"/>
    <w:rsid w:val="00727472"/>
    <w:rsid w:val="00727C83"/>
    <w:rsid w:val="00731C55"/>
    <w:rsid w:val="00732882"/>
    <w:rsid w:val="00733C75"/>
    <w:rsid w:val="0073454B"/>
    <w:rsid w:val="00734DFC"/>
    <w:rsid w:val="00735CF1"/>
    <w:rsid w:val="00735DA4"/>
    <w:rsid w:val="00740A94"/>
    <w:rsid w:val="00741B6C"/>
    <w:rsid w:val="00742C0F"/>
    <w:rsid w:val="00743D2B"/>
    <w:rsid w:val="00745BCE"/>
    <w:rsid w:val="007460D1"/>
    <w:rsid w:val="0074659F"/>
    <w:rsid w:val="007467A0"/>
    <w:rsid w:val="00746F1C"/>
    <w:rsid w:val="007506D6"/>
    <w:rsid w:val="00752A60"/>
    <w:rsid w:val="007548DE"/>
    <w:rsid w:val="00754A4F"/>
    <w:rsid w:val="0075503A"/>
    <w:rsid w:val="00755ACB"/>
    <w:rsid w:val="00756D26"/>
    <w:rsid w:val="007575ED"/>
    <w:rsid w:val="00760652"/>
    <w:rsid w:val="00761144"/>
    <w:rsid w:val="007637BC"/>
    <w:rsid w:val="00763A99"/>
    <w:rsid w:val="007658D6"/>
    <w:rsid w:val="007662CB"/>
    <w:rsid w:val="007738C5"/>
    <w:rsid w:val="00775D14"/>
    <w:rsid w:val="0077749D"/>
    <w:rsid w:val="007841DC"/>
    <w:rsid w:val="00784E40"/>
    <w:rsid w:val="00791EC6"/>
    <w:rsid w:val="00793096"/>
    <w:rsid w:val="00797946"/>
    <w:rsid w:val="007A0288"/>
    <w:rsid w:val="007A0331"/>
    <w:rsid w:val="007A0960"/>
    <w:rsid w:val="007A13B6"/>
    <w:rsid w:val="007A2B65"/>
    <w:rsid w:val="007A58FC"/>
    <w:rsid w:val="007A6416"/>
    <w:rsid w:val="007B15C7"/>
    <w:rsid w:val="007B4456"/>
    <w:rsid w:val="007B61F2"/>
    <w:rsid w:val="007B6E66"/>
    <w:rsid w:val="007C18F4"/>
    <w:rsid w:val="007C589B"/>
    <w:rsid w:val="007C5D63"/>
    <w:rsid w:val="007C6A3A"/>
    <w:rsid w:val="007D02F2"/>
    <w:rsid w:val="007D0368"/>
    <w:rsid w:val="007D0C9D"/>
    <w:rsid w:val="007D1099"/>
    <w:rsid w:val="007D1864"/>
    <w:rsid w:val="007D1E3C"/>
    <w:rsid w:val="007D2400"/>
    <w:rsid w:val="007D253A"/>
    <w:rsid w:val="007D27B7"/>
    <w:rsid w:val="007D64B3"/>
    <w:rsid w:val="007D6EBE"/>
    <w:rsid w:val="007D7848"/>
    <w:rsid w:val="007E0BDF"/>
    <w:rsid w:val="007E1901"/>
    <w:rsid w:val="007E1BFF"/>
    <w:rsid w:val="007E44B8"/>
    <w:rsid w:val="007E5219"/>
    <w:rsid w:val="007F0613"/>
    <w:rsid w:val="007F0AD2"/>
    <w:rsid w:val="007F2E6A"/>
    <w:rsid w:val="007F3B7E"/>
    <w:rsid w:val="007F6383"/>
    <w:rsid w:val="007F7A20"/>
    <w:rsid w:val="0080002D"/>
    <w:rsid w:val="0080053B"/>
    <w:rsid w:val="00802583"/>
    <w:rsid w:val="0080529E"/>
    <w:rsid w:val="008052E5"/>
    <w:rsid w:val="00807F85"/>
    <w:rsid w:val="00810648"/>
    <w:rsid w:val="008120EE"/>
    <w:rsid w:val="008146DE"/>
    <w:rsid w:val="00816B83"/>
    <w:rsid w:val="0082253A"/>
    <w:rsid w:val="00823023"/>
    <w:rsid w:val="00824698"/>
    <w:rsid w:val="008261B6"/>
    <w:rsid w:val="00827CC3"/>
    <w:rsid w:val="00827CCC"/>
    <w:rsid w:val="00830BD9"/>
    <w:rsid w:val="008327AA"/>
    <w:rsid w:val="00835151"/>
    <w:rsid w:val="00835B9D"/>
    <w:rsid w:val="0083683B"/>
    <w:rsid w:val="00836A8A"/>
    <w:rsid w:val="00837D7F"/>
    <w:rsid w:val="00840E81"/>
    <w:rsid w:val="00843349"/>
    <w:rsid w:val="00845DA0"/>
    <w:rsid w:val="00845F17"/>
    <w:rsid w:val="008477A9"/>
    <w:rsid w:val="00850485"/>
    <w:rsid w:val="00852D77"/>
    <w:rsid w:val="00852FBC"/>
    <w:rsid w:val="00854764"/>
    <w:rsid w:val="00854EC4"/>
    <w:rsid w:val="00855B50"/>
    <w:rsid w:val="008561CA"/>
    <w:rsid w:val="008569E5"/>
    <w:rsid w:val="008570B0"/>
    <w:rsid w:val="008625EC"/>
    <w:rsid w:val="00867178"/>
    <w:rsid w:val="00870649"/>
    <w:rsid w:val="00871A17"/>
    <w:rsid w:val="008735E4"/>
    <w:rsid w:val="00874B72"/>
    <w:rsid w:val="00876EB8"/>
    <w:rsid w:val="008809B7"/>
    <w:rsid w:val="008817FD"/>
    <w:rsid w:val="00881D9E"/>
    <w:rsid w:val="00881E0D"/>
    <w:rsid w:val="0089054D"/>
    <w:rsid w:val="00892598"/>
    <w:rsid w:val="00893768"/>
    <w:rsid w:val="00896244"/>
    <w:rsid w:val="008962FC"/>
    <w:rsid w:val="008969DE"/>
    <w:rsid w:val="008A033A"/>
    <w:rsid w:val="008A068A"/>
    <w:rsid w:val="008A2286"/>
    <w:rsid w:val="008A29E7"/>
    <w:rsid w:val="008A4E26"/>
    <w:rsid w:val="008B0323"/>
    <w:rsid w:val="008B509F"/>
    <w:rsid w:val="008B5169"/>
    <w:rsid w:val="008B5BE7"/>
    <w:rsid w:val="008B771E"/>
    <w:rsid w:val="008C0991"/>
    <w:rsid w:val="008C15EC"/>
    <w:rsid w:val="008C2B6D"/>
    <w:rsid w:val="008C331E"/>
    <w:rsid w:val="008C34DC"/>
    <w:rsid w:val="008C5513"/>
    <w:rsid w:val="008C7E47"/>
    <w:rsid w:val="008D2B54"/>
    <w:rsid w:val="008D35CB"/>
    <w:rsid w:val="008D3760"/>
    <w:rsid w:val="008D3A7B"/>
    <w:rsid w:val="008D51B4"/>
    <w:rsid w:val="008D67D2"/>
    <w:rsid w:val="008D6FA7"/>
    <w:rsid w:val="008E2598"/>
    <w:rsid w:val="008E4F4F"/>
    <w:rsid w:val="008E57F6"/>
    <w:rsid w:val="008E7336"/>
    <w:rsid w:val="008F1AA2"/>
    <w:rsid w:val="008F2297"/>
    <w:rsid w:val="008F24D7"/>
    <w:rsid w:val="008F3B97"/>
    <w:rsid w:val="008F3C7F"/>
    <w:rsid w:val="008F642C"/>
    <w:rsid w:val="00901866"/>
    <w:rsid w:val="009028ED"/>
    <w:rsid w:val="00902D50"/>
    <w:rsid w:val="009037A0"/>
    <w:rsid w:val="00903CA3"/>
    <w:rsid w:val="00905BDA"/>
    <w:rsid w:val="00905E00"/>
    <w:rsid w:val="009061D0"/>
    <w:rsid w:val="009073CA"/>
    <w:rsid w:val="00910A12"/>
    <w:rsid w:val="009127E9"/>
    <w:rsid w:val="009129FC"/>
    <w:rsid w:val="00912FE0"/>
    <w:rsid w:val="00913C30"/>
    <w:rsid w:val="009147D7"/>
    <w:rsid w:val="009167DE"/>
    <w:rsid w:val="00917447"/>
    <w:rsid w:val="00924D6D"/>
    <w:rsid w:val="00926EF9"/>
    <w:rsid w:val="00927A7A"/>
    <w:rsid w:val="00930F5C"/>
    <w:rsid w:val="00934025"/>
    <w:rsid w:val="009363FD"/>
    <w:rsid w:val="00944067"/>
    <w:rsid w:val="00944094"/>
    <w:rsid w:val="0094669E"/>
    <w:rsid w:val="00947EB9"/>
    <w:rsid w:val="00952BAA"/>
    <w:rsid w:val="00952D09"/>
    <w:rsid w:val="00952D8F"/>
    <w:rsid w:val="00954541"/>
    <w:rsid w:val="00954593"/>
    <w:rsid w:val="00961AB0"/>
    <w:rsid w:val="00962798"/>
    <w:rsid w:val="009656AF"/>
    <w:rsid w:val="00971F03"/>
    <w:rsid w:val="009735CA"/>
    <w:rsid w:val="0097418F"/>
    <w:rsid w:val="00974737"/>
    <w:rsid w:val="00977E5E"/>
    <w:rsid w:val="00981126"/>
    <w:rsid w:val="009817E7"/>
    <w:rsid w:val="0098325F"/>
    <w:rsid w:val="00983979"/>
    <w:rsid w:val="00983CF7"/>
    <w:rsid w:val="00986A4E"/>
    <w:rsid w:val="00996F78"/>
    <w:rsid w:val="0099723D"/>
    <w:rsid w:val="00997546"/>
    <w:rsid w:val="009A002D"/>
    <w:rsid w:val="009A1918"/>
    <w:rsid w:val="009A1ED7"/>
    <w:rsid w:val="009A2635"/>
    <w:rsid w:val="009A2E4F"/>
    <w:rsid w:val="009A38F4"/>
    <w:rsid w:val="009A3A2E"/>
    <w:rsid w:val="009A454D"/>
    <w:rsid w:val="009A63DA"/>
    <w:rsid w:val="009A7DF4"/>
    <w:rsid w:val="009B0BDD"/>
    <w:rsid w:val="009B2E53"/>
    <w:rsid w:val="009B50CF"/>
    <w:rsid w:val="009B69F6"/>
    <w:rsid w:val="009B6BB2"/>
    <w:rsid w:val="009B7C29"/>
    <w:rsid w:val="009B7D53"/>
    <w:rsid w:val="009C12A8"/>
    <w:rsid w:val="009C2FA4"/>
    <w:rsid w:val="009C36C9"/>
    <w:rsid w:val="009C3700"/>
    <w:rsid w:val="009C5EAB"/>
    <w:rsid w:val="009C683F"/>
    <w:rsid w:val="009C7512"/>
    <w:rsid w:val="009D4BD2"/>
    <w:rsid w:val="009E107F"/>
    <w:rsid w:val="009E41DB"/>
    <w:rsid w:val="009E48FF"/>
    <w:rsid w:val="009E79C7"/>
    <w:rsid w:val="009F01E6"/>
    <w:rsid w:val="009F0DF7"/>
    <w:rsid w:val="009F153A"/>
    <w:rsid w:val="009F4BD5"/>
    <w:rsid w:val="009F6403"/>
    <w:rsid w:val="009F674B"/>
    <w:rsid w:val="009F74A2"/>
    <w:rsid w:val="00A006D6"/>
    <w:rsid w:val="00A02E1B"/>
    <w:rsid w:val="00A041EC"/>
    <w:rsid w:val="00A1074A"/>
    <w:rsid w:val="00A13A7C"/>
    <w:rsid w:val="00A15B99"/>
    <w:rsid w:val="00A1612A"/>
    <w:rsid w:val="00A167AE"/>
    <w:rsid w:val="00A1788D"/>
    <w:rsid w:val="00A21074"/>
    <w:rsid w:val="00A21770"/>
    <w:rsid w:val="00A22057"/>
    <w:rsid w:val="00A22DA4"/>
    <w:rsid w:val="00A2651E"/>
    <w:rsid w:val="00A2745B"/>
    <w:rsid w:val="00A31780"/>
    <w:rsid w:val="00A31AF5"/>
    <w:rsid w:val="00A339E1"/>
    <w:rsid w:val="00A359B6"/>
    <w:rsid w:val="00A439C6"/>
    <w:rsid w:val="00A453A6"/>
    <w:rsid w:val="00A456C3"/>
    <w:rsid w:val="00A462A8"/>
    <w:rsid w:val="00A46328"/>
    <w:rsid w:val="00A50F5A"/>
    <w:rsid w:val="00A522A4"/>
    <w:rsid w:val="00A52F65"/>
    <w:rsid w:val="00A547F0"/>
    <w:rsid w:val="00A55D6A"/>
    <w:rsid w:val="00A575F8"/>
    <w:rsid w:val="00A64C7A"/>
    <w:rsid w:val="00A64E11"/>
    <w:rsid w:val="00A67059"/>
    <w:rsid w:val="00A671D5"/>
    <w:rsid w:val="00A70391"/>
    <w:rsid w:val="00A7096A"/>
    <w:rsid w:val="00A73C9A"/>
    <w:rsid w:val="00A7444D"/>
    <w:rsid w:val="00A75A6F"/>
    <w:rsid w:val="00A77437"/>
    <w:rsid w:val="00A80B25"/>
    <w:rsid w:val="00A80CF8"/>
    <w:rsid w:val="00A82D4D"/>
    <w:rsid w:val="00A86763"/>
    <w:rsid w:val="00A86A63"/>
    <w:rsid w:val="00A90749"/>
    <w:rsid w:val="00A90A9D"/>
    <w:rsid w:val="00A90AB1"/>
    <w:rsid w:val="00A92C4D"/>
    <w:rsid w:val="00A92FEF"/>
    <w:rsid w:val="00A9612B"/>
    <w:rsid w:val="00AA29C7"/>
    <w:rsid w:val="00AA4493"/>
    <w:rsid w:val="00AA5316"/>
    <w:rsid w:val="00AA62E6"/>
    <w:rsid w:val="00AA74EB"/>
    <w:rsid w:val="00AA7AED"/>
    <w:rsid w:val="00AB1CAE"/>
    <w:rsid w:val="00AB1EEC"/>
    <w:rsid w:val="00AB37B7"/>
    <w:rsid w:val="00AC059A"/>
    <w:rsid w:val="00AC3163"/>
    <w:rsid w:val="00AC40B7"/>
    <w:rsid w:val="00AC4DDF"/>
    <w:rsid w:val="00AC7298"/>
    <w:rsid w:val="00AD0433"/>
    <w:rsid w:val="00AD0A8D"/>
    <w:rsid w:val="00AD0EB2"/>
    <w:rsid w:val="00AD1020"/>
    <w:rsid w:val="00AD12E8"/>
    <w:rsid w:val="00AD1B36"/>
    <w:rsid w:val="00AD1DF8"/>
    <w:rsid w:val="00AD2728"/>
    <w:rsid w:val="00AD46A9"/>
    <w:rsid w:val="00AD70B8"/>
    <w:rsid w:val="00AE0DA0"/>
    <w:rsid w:val="00AE2246"/>
    <w:rsid w:val="00AE33C0"/>
    <w:rsid w:val="00AE447C"/>
    <w:rsid w:val="00AE5480"/>
    <w:rsid w:val="00AF0791"/>
    <w:rsid w:val="00AF0E44"/>
    <w:rsid w:val="00AF161E"/>
    <w:rsid w:val="00AF2C80"/>
    <w:rsid w:val="00AF4E7C"/>
    <w:rsid w:val="00AF5892"/>
    <w:rsid w:val="00AF5C56"/>
    <w:rsid w:val="00AF7F12"/>
    <w:rsid w:val="00B02F8D"/>
    <w:rsid w:val="00B037BA"/>
    <w:rsid w:val="00B0532B"/>
    <w:rsid w:val="00B05E41"/>
    <w:rsid w:val="00B0613F"/>
    <w:rsid w:val="00B061C5"/>
    <w:rsid w:val="00B07931"/>
    <w:rsid w:val="00B10986"/>
    <w:rsid w:val="00B11AEF"/>
    <w:rsid w:val="00B1633A"/>
    <w:rsid w:val="00B16445"/>
    <w:rsid w:val="00B2008A"/>
    <w:rsid w:val="00B21CD5"/>
    <w:rsid w:val="00B223DC"/>
    <w:rsid w:val="00B25DD5"/>
    <w:rsid w:val="00B27367"/>
    <w:rsid w:val="00B2788D"/>
    <w:rsid w:val="00B3005F"/>
    <w:rsid w:val="00B318E4"/>
    <w:rsid w:val="00B33C44"/>
    <w:rsid w:val="00B347EB"/>
    <w:rsid w:val="00B4177A"/>
    <w:rsid w:val="00B420D1"/>
    <w:rsid w:val="00B42F70"/>
    <w:rsid w:val="00B44792"/>
    <w:rsid w:val="00B4495B"/>
    <w:rsid w:val="00B45A47"/>
    <w:rsid w:val="00B53222"/>
    <w:rsid w:val="00B553B1"/>
    <w:rsid w:val="00B57A65"/>
    <w:rsid w:val="00B6188A"/>
    <w:rsid w:val="00B64171"/>
    <w:rsid w:val="00B64CBB"/>
    <w:rsid w:val="00B65112"/>
    <w:rsid w:val="00B6584C"/>
    <w:rsid w:val="00B65AD4"/>
    <w:rsid w:val="00B67964"/>
    <w:rsid w:val="00B706D2"/>
    <w:rsid w:val="00B7375F"/>
    <w:rsid w:val="00B755C1"/>
    <w:rsid w:val="00B769BF"/>
    <w:rsid w:val="00B76AAA"/>
    <w:rsid w:val="00B77386"/>
    <w:rsid w:val="00B80D50"/>
    <w:rsid w:val="00B8235A"/>
    <w:rsid w:val="00B83AEE"/>
    <w:rsid w:val="00B84484"/>
    <w:rsid w:val="00B860D9"/>
    <w:rsid w:val="00B905D5"/>
    <w:rsid w:val="00B92D86"/>
    <w:rsid w:val="00B932BB"/>
    <w:rsid w:val="00B95954"/>
    <w:rsid w:val="00B95D37"/>
    <w:rsid w:val="00B97F51"/>
    <w:rsid w:val="00BA0ADB"/>
    <w:rsid w:val="00BA32BE"/>
    <w:rsid w:val="00BA481A"/>
    <w:rsid w:val="00BA6181"/>
    <w:rsid w:val="00BA716A"/>
    <w:rsid w:val="00BB0FFB"/>
    <w:rsid w:val="00BB10B0"/>
    <w:rsid w:val="00BB543D"/>
    <w:rsid w:val="00BB6776"/>
    <w:rsid w:val="00BB69E3"/>
    <w:rsid w:val="00BC1B69"/>
    <w:rsid w:val="00BC2B50"/>
    <w:rsid w:val="00BC3CBF"/>
    <w:rsid w:val="00BC68F1"/>
    <w:rsid w:val="00BC6BBE"/>
    <w:rsid w:val="00BC7C76"/>
    <w:rsid w:val="00BD09CB"/>
    <w:rsid w:val="00BD1418"/>
    <w:rsid w:val="00BD2042"/>
    <w:rsid w:val="00BD30C9"/>
    <w:rsid w:val="00BD55B4"/>
    <w:rsid w:val="00BD6867"/>
    <w:rsid w:val="00BD6A32"/>
    <w:rsid w:val="00BD6C1A"/>
    <w:rsid w:val="00BD6D83"/>
    <w:rsid w:val="00BD7783"/>
    <w:rsid w:val="00BE0B67"/>
    <w:rsid w:val="00BE20AA"/>
    <w:rsid w:val="00BE331F"/>
    <w:rsid w:val="00BE7F68"/>
    <w:rsid w:val="00BF2243"/>
    <w:rsid w:val="00BF4E1A"/>
    <w:rsid w:val="00BF5369"/>
    <w:rsid w:val="00BF56DC"/>
    <w:rsid w:val="00C02266"/>
    <w:rsid w:val="00C06C93"/>
    <w:rsid w:val="00C07C8B"/>
    <w:rsid w:val="00C12911"/>
    <w:rsid w:val="00C145B5"/>
    <w:rsid w:val="00C15C1D"/>
    <w:rsid w:val="00C15D8A"/>
    <w:rsid w:val="00C17841"/>
    <w:rsid w:val="00C210A6"/>
    <w:rsid w:val="00C212BE"/>
    <w:rsid w:val="00C2167B"/>
    <w:rsid w:val="00C230AA"/>
    <w:rsid w:val="00C23351"/>
    <w:rsid w:val="00C233F1"/>
    <w:rsid w:val="00C23785"/>
    <w:rsid w:val="00C240BC"/>
    <w:rsid w:val="00C25D07"/>
    <w:rsid w:val="00C26589"/>
    <w:rsid w:val="00C2659A"/>
    <w:rsid w:val="00C311E6"/>
    <w:rsid w:val="00C31AA7"/>
    <w:rsid w:val="00C32919"/>
    <w:rsid w:val="00C339BD"/>
    <w:rsid w:val="00C352C1"/>
    <w:rsid w:val="00C370FB"/>
    <w:rsid w:val="00C41F1A"/>
    <w:rsid w:val="00C43766"/>
    <w:rsid w:val="00C44E37"/>
    <w:rsid w:val="00C4769F"/>
    <w:rsid w:val="00C47D12"/>
    <w:rsid w:val="00C47F42"/>
    <w:rsid w:val="00C50EAC"/>
    <w:rsid w:val="00C52A3E"/>
    <w:rsid w:val="00C5366F"/>
    <w:rsid w:val="00C55EBA"/>
    <w:rsid w:val="00C563EA"/>
    <w:rsid w:val="00C601BB"/>
    <w:rsid w:val="00C604D5"/>
    <w:rsid w:val="00C60FDB"/>
    <w:rsid w:val="00C61762"/>
    <w:rsid w:val="00C632C6"/>
    <w:rsid w:val="00C63B01"/>
    <w:rsid w:val="00C67FE3"/>
    <w:rsid w:val="00C7082A"/>
    <w:rsid w:val="00C71DB8"/>
    <w:rsid w:val="00C72B44"/>
    <w:rsid w:val="00C74931"/>
    <w:rsid w:val="00C76D20"/>
    <w:rsid w:val="00C770CA"/>
    <w:rsid w:val="00C7742C"/>
    <w:rsid w:val="00C806AF"/>
    <w:rsid w:val="00C81AF5"/>
    <w:rsid w:val="00C81F24"/>
    <w:rsid w:val="00C86737"/>
    <w:rsid w:val="00C91A27"/>
    <w:rsid w:val="00C92AC5"/>
    <w:rsid w:val="00C94A0A"/>
    <w:rsid w:val="00C9605B"/>
    <w:rsid w:val="00C97B6D"/>
    <w:rsid w:val="00CA0BA4"/>
    <w:rsid w:val="00CA1F45"/>
    <w:rsid w:val="00CA2DCF"/>
    <w:rsid w:val="00CB1CDD"/>
    <w:rsid w:val="00CB1E67"/>
    <w:rsid w:val="00CB267F"/>
    <w:rsid w:val="00CB2A56"/>
    <w:rsid w:val="00CB529B"/>
    <w:rsid w:val="00CB5881"/>
    <w:rsid w:val="00CB5AC1"/>
    <w:rsid w:val="00CB6028"/>
    <w:rsid w:val="00CB6A49"/>
    <w:rsid w:val="00CC0D36"/>
    <w:rsid w:val="00CC1EFB"/>
    <w:rsid w:val="00CC3B10"/>
    <w:rsid w:val="00CC5CB2"/>
    <w:rsid w:val="00CD0213"/>
    <w:rsid w:val="00CD0AC2"/>
    <w:rsid w:val="00CD37B5"/>
    <w:rsid w:val="00CD3FE3"/>
    <w:rsid w:val="00CD48D2"/>
    <w:rsid w:val="00CD756E"/>
    <w:rsid w:val="00CE0472"/>
    <w:rsid w:val="00CE1282"/>
    <w:rsid w:val="00CE2097"/>
    <w:rsid w:val="00CE2212"/>
    <w:rsid w:val="00CE3AC2"/>
    <w:rsid w:val="00CE4912"/>
    <w:rsid w:val="00CE4B55"/>
    <w:rsid w:val="00CF05CB"/>
    <w:rsid w:val="00CF19BC"/>
    <w:rsid w:val="00CF355F"/>
    <w:rsid w:val="00CF460B"/>
    <w:rsid w:val="00CF573F"/>
    <w:rsid w:val="00CF696B"/>
    <w:rsid w:val="00CF6A53"/>
    <w:rsid w:val="00CF6E05"/>
    <w:rsid w:val="00CF7A7D"/>
    <w:rsid w:val="00D007E8"/>
    <w:rsid w:val="00D01FEF"/>
    <w:rsid w:val="00D04081"/>
    <w:rsid w:val="00D04C2E"/>
    <w:rsid w:val="00D11171"/>
    <w:rsid w:val="00D12224"/>
    <w:rsid w:val="00D13567"/>
    <w:rsid w:val="00D13823"/>
    <w:rsid w:val="00D144C6"/>
    <w:rsid w:val="00D150C5"/>
    <w:rsid w:val="00D16843"/>
    <w:rsid w:val="00D16FA6"/>
    <w:rsid w:val="00D20435"/>
    <w:rsid w:val="00D214A2"/>
    <w:rsid w:val="00D21FE7"/>
    <w:rsid w:val="00D22856"/>
    <w:rsid w:val="00D23087"/>
    <w:rsid w:val="00D2313B"/>
    <w:rsid w:val="00D23417"/>
    <w:rsid w:val="00D23AB1"/>
    <w:rsid w:val="00D273AE"/>
    <w:rsid w:val="00D30C22"/>
    <w:rsid w:val="00D31CC5"/>
    <w:rsid w:val="00D3554C"/>
    <w:rsid w:val="00D3630C"/>
    <w:rsid w:val="00D36492"/>
    <w:rsid w:val="00D40987"/>
    <w:rsid w:val="00D42C7E"/>
    <w:rsid w:val="00D445A8"/>
    <w:rsid w:val="00D459DA"/>
    <w:rsid w:val="00D46F70"/>
    <w:rsid w:val="00D476DD"/>
    <w:rsid w:val="00D54F61"/>
    <w:rsid w:val="00D5536E"/>
    <w:rsid w:val="00D55AD0"/>
    <w:rsid w:val="00D57444"/>
    <w:rsid w:val="00D609BC"/>
    <w:rsid w:val="00D60E57"/>
    <w:rsid w:val="00D62601"/>
    <w:rsid w:val="00D6447D"/>
    <w:rsid w:val="00D7102F"/>
    <w:rsid w:val="00D7256F"/>
    <w:rsid w:val="00D74463"/>
    <w:rsid w:val="00D760A7"/>
    <w:rsid w:val="00D804F6"/>
    <w:rsid w:val="00D81445"/>
    <w:rsid w:val="00D81802"/>
    <w:rsid w:val="00D81AF6"/>
    <w:rsid w:val="00D82BA8"/>
    <w:rsid w:val="00D87FB2"/>
    <w:rsid w:val="00D91E8D"/>
    <w:rsid w:val="00D942BA"/>
    <w:rsid w:val="00D94D1C"/>
    <w:rsid w:val="00D95D31"/>
    <w:rsid w:val="00D97285"/>
    <w:rsid w:val="00D9774B"/>
    <w:rsid w:val="00DB03F2"/>
    <w:rsid w:val="00DB09D3"/>
    <w:rsid w:val="00DB5324"/>
    <w:rsid w:val="00DB6C53"/>
    <w:rsid w:val="00DB6EC1"/>
    <w:rsid w:val="00DB757B"/>
    <w:rsid w:val="00DC0B24"/>
    <w:rsid w:val="00DC0B44"/>
    <w:rsid w:val="00DC1FF9"/>
    <w:rsid w:val="00DC2C54"/>
    <w:rsid w:val="00DC508F"/>
    <w:rsid w:val="00DC7EA4"/>
    <w:rsid w:val="00DD0D1D"/>
    <w:rsid w:val="00DD14F1"/>
    <w:rsid w:val="00DD2096"/>
    <w:rsid w:val="00DD4399"/>
    <w:rsid w:val="00DD4DDC"/>
    <w:rsid w:val="00DD54F5"/>
    <w:rsid w:val="00DD7E33"/>
    <w:rsid w:val="00DE012B"/>
    <w:rsid w:val="00DE14FF"/>
    <w:rsid w:val="00DE4D14"/>
    <w:rsid w:val="00DE751F"/>
    <w:rsid w:val="00DE7A1B"/>
    <w:rsid w:val="00DE7A50"/>
    <w:rsid w:val="00DF0A56"/>
    <w:rsid w:val="00DF0D18"/>
    <w:rsid w:val="00DF15DD"/>
    <w:rsid w:val="00DF57DA"/>
    <w:rsid w:val="00DF62AF"/>
    <w:rsid w:val="00DF6341"/>
    <w:rsid w:val="00DF7C33"/>
    <w:rsid w:val="00DF7D56"/>
    <w:rsid w:val="00E007D4"/>
    <w:rsid w:val="00E03B6A"/>
    <w:rsid w:val="00E05868"/>
    <w:rsid w:val="00E0696C"/>
    <w:rsid w:val="00E074CE"/>
    <w:rsid w:val="00E077C9"/>
    <w:rsid w:val="00E105D7"/>
    <w:rsid w:val="00E10A63"/>
    <w:rsid w:val="00E11A8F"/>
    <w:rsid w:val="00E12255"/>
    <w:rsid w:val="00E13DF4"/>
    <w:rsid w:val="00E147B5"/>
    <w:rsid w:val="00E170D4"/>
    <w:rsid w:val="00E204D9"/>
    <w:rsid w:val="00E254B8"/>
    <w:rsid w:val="00E25E56"/>
    <w:rsid w:val="00E26BFE"/>
    <w:rsid w:val="00E2701B"/>
    <w:rsid w:val="00E3041F"/>
    <w:rsid w:val="00E327C5"/>
    <w:rsid w:val="00E331AB"/>
    <w:rsid w:val="00E337B5"/>
    <w:rsid w:val="00E360F7"/>
    <w:rsid w:val="00E36689"/>
    <w:rsid w:val="00E40934"/>
    <w:rsid w:val="00E41264"/>
    <w:rsid w:val="00E4632A"/>
    <w:rsid w:val="00E47990"/>
    <w:rsid w:val="00E5031A"/>
    <w:rsid w:val="00E5036C"/>
    <w:rsid w:val="00E503DC"/>
    <w:rsid w:val="00E528A5"/>
    <w:rsid w:val="00E53E8B"/>
    <w:rsid w:val="00E572BC"/>
    <w:rsid w:val="00E6081F"/>
    <w:rsid w:val="00E6107E"/>
    <w:rsid w:val="00E619A2"/>
    <w:rsid w:val="00E664DF"/>
    <w:rsid w:val="00E72701"/>
    <w:rsid w:val="00E72DF5"/>
    <w:rsid w:val="00E73899"/>
    <w:rsid w:val="00E760E5"/>
    <w:rsid w:val="00E76172"/>
    <w:rsid w:val="00E76765"/>
    <w:rsid w:val="00E82D3E"/>
    <w:rsid w:val="00E863A3"/>
    <w:rsid w:val="00E866E8"/>
    <w:rsid w:val="00E86846"/>
    <w:rsid w:val="00E86EAB"/>
    <w:rsid w:val="00E92EA9"/>
    <w:rsid w:val="00E93F6D"/>
    <w:rsid w:val="00E96133"/>
    <w:rsid w:val="00E96801"/>
    <w:rsid w:val="00E978B2"/>
    <w:rsid w:val="00E97906"/>
    <w:rsid w:val="00EA4A38"/>
    <w:rsid w:val="00EA5189"/>
    <w:rsid w:val="00EA5517"/>
    <w:rsid w:val="00EA7531"/>
    <w:rsid w:val="00EB36DC"/>
    <w:rsid w:val="00EB4368"/>
    <w:rsid w:val="00EB4C93"/>
    <w:rsid w:val="00EB505B"/>
    <w:rsid w:val="00EB5361"/>
    <w:rsid w:val="00EB674D"/>
    <w:rsid w:val="00EB6D3E"/>
    <w:rsid w:val="00EB7EAA"/>
    <w:rsid w:val="00EC152C"/>
    <w:rsid w:val="00EC1F7E"/>
    <w:rsid w:val="00EC2565"/>
    <w:rsid w:val="00EC711E"/>
    <w:rsid w:val="00ED0ED2"/>
    <w:rsid w:val="00ED1C1C"/>
    <w:rsid w:val="00ED1F2B"/>
    <w:rsid w:val="00ED274C"/>
    <w:rsid w:val="00ED28C4"/>
    <w:rsid w:val="00ED29F9"/>
    <w:rsid w:val="00ED57EC"/>
    <w:rsid w:val="00ED5EE2"/>
    <w:rsid w:val="00ED5F41"/>
    <w:rsid w:val="00ED6422"/>
    <w:rsid w:val="00ED7593"/>
    <w:rsid w:val="00ED7B39"/>
    <w:rsid w:val="00EE28F4"/>
    <w:rsid w:val="00EE40D0"/>
    <w:rsid w:val="00EE4B8D"/>
    <w:rsid w:val="00EE79A7"/>
    <w:rsid w:val="00EF0117"/>
    <w:rsid w:val="00EF08F1"/>
    <w:rsid w:val="00EF1DDF"/>
    <w:rsid w:val="00EF2B0B"/>
    <w:rsid w:val="00EF478B"/>
    <w:rsid w:val="00EF600C"/>
    <w:rsid w:val="00EF77F7"/>
    <w:rsid w:val="00F00D80"/>
    <w:rsid w:val="00F036DD"/>
    <w:rsid w:val="00F03D24"/>
    <w:rsid w:val="00F04561"/>
    <w:rsid w:val="00F04FFE"/>
    <w:rsid w:val="00F06D6A"/>
    <w:rsid w:val="00F06F84"/>
    <w:rsid w:val="00F10711"/>
    <w:rsid w:val="00F11339"/>
    <w:rsid w:val="00F15D38"/>
    <w:rsid w:val="00F21899"/>
    <w:rsid w:val="00F25AF7"/>
    <w:rsid w:val="00F25DDF"/>
    <w:rsid w:val="00F26235"/>
    <w:rsid w:val="00F30564"/>
    <w:rsid w:val="00F33729"/>
    <w:rsid w:val="00F35BF2"/>
    <w:rsid w:val="00F35D16"/>
    <w:rsid w:val="00F36DA3"/>
    <w:rsid w:val="00F40386"/>
    <w:rsid w:val="00F43A09"/>
    <w:rsid w:val="00F45759"/>
    <w:rsid w:val="00F45D10"/>
    <w:rsid w:val="00F56FDE"/>
    <w:rsid w:val="00F600FB"/>
    <w:rsid w:val="00F632EB"/>
    <w:rsid w:val="00F63AF9"/>
    <w:rsid w:val="00F65BBF"/>
    <w:rsid w:val="00F673AB"/>
    <w:rsid w:val="00F71D4C"/>
    <w:rsid w:val="00F72E0A"/>
    <w:rsid w:val="00F72FFF"/>
    <w:rsid w:val="00F7607A"/>
    <w:rsid w:val="00F77D45"/>
    <w:rsid w:val="00F811FB"/>
    <w:rsid w:val="00F8168D"/>
    <w:rsid w:val="00F8177C"/>
    <w:rsid w:val="00F8379E"/>
    <w:rsid w:val="00F87867"/>
    <w:rsid w:val="00F90C6F"/>
    <w:rsid w:val="00F913AF"/>
    <w:rsid w:val="00F91790"/>
    <w:rsid w:val="00F94435"/>
    <w:rsid w:val="00F95756"/>
    <w:rsid w:val="00F978B9"/>
    <w:rsid w:val="00FA4EF0"/>
    <w:rsid w:val="00FA6727"/>
    <w:rsid w:val="00FA6819"/>
    <w:rsid w:val="00FB219F"/>
    <w:rsid w:val="00FB41BD"/>
    <w:rsid w:val="00FC00B5"/>
    <w:rsid w:val="00FC0B68"/>
    <w:rsid w:val="00FC6466"/>
    <w:rsid w:val="00FC65C3"/>
    <w:rsid w:val="00FC6BCD"/>
    <w:rsid w:val="00FC7034"/>
    <w:rsid w:val="00FD0570"/>
    <w:rsid w:val="00FD05A9"/>
    <w:rsid w:val="00FD11C0"/>
    <w:rsid w:val="00FD1A78"/>
    <w:rsid w:val="00FD1B66"/>
    <w:rsid w:val="00FD1E82"/>
    <w:rsid w:val="00FD214E"/>
    <w:rsid w:val="00FD3785"/>
    <w:rsid w:val="00FD6A82"/>
    <w:rsid w:val="00FD7799"/>
    <w:rsid w:val="00FE4638"/>
    <w:rsid w:val="00FE56EB"/>
    <w:rsid w:val="00FE5816"/>
    <w:rsid w:val="00FE6FB0"/>
    <w:rsid w:val="00FE7AA3"/>
    <w:rsid w:val="00FF053F"/>
    <w:rsid w:val="00FF0580"/>
    <w:rsid w:val="00FF09D4"/>
    <w:rsid w:val="00FF0D2E"/>
    <w:rsid w:val="00FF17B4"/>
    <w:rsid w:val="00FF2D20"/>
    <w:rsid w:val="00FF324D"/>
    <w:rsid w:val="00FF66A3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C311FF-22E0-4CDE-B486-D86D181B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EA"/>
  </w:style>
  <w:style w:type="paragraph" w:styleId="1">
    <w:name w:val="heading 1"/>
    <w:basedOn w:val="a"/>
    <w:next w:val="a"/>
    <w:link w:val="1Char"/>
    <w:uiPriority w:val="9"/>
    <w:qFormat/>
    <w:rsid w:val="00A16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A16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D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2D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2D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2D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2D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16"/>
    <w:pPr>
      <w:ind w:left="720"/>
      <w:contextualSpacing/>
    </w:pPr>
  </w:style>
  <w:style w:type="paragraph" w:styleId="a4">
    <w:name w:val="header"/>
    <w:basedOn w:val="a"/>
    <w:link w:val="Char"/>
    <w:unhideWhenUsed/>
    <w:rsid w:val="005D0E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D0EE5"/>
  </w:style>
  <w:style w:type="paragraph" w:styleId="a5">
    <w:name w:val="footer"/>
    <w:basedOn w:val="a"/>
    <w:link w:val="Char0"/>
    <w:uiPriority w:val="99"/>
    <w:unhideWhenUsed/>
    <w:rsid w:val="005D0E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D0EE5"/>
  </w:style>
  <w:style w:type="character" w:customStyle="1" w:styleId="1Char">
    <w:name w:val="标题 1 Char"/>
    <w:basedOn w:val="a0"/>
    <w:link w:val="1"/>
    <w:uiPriority w:val="9"/>
    <w:rsid w:val="00A16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61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484F8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A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A4E26"/>
    <w:rPr>
      <w:rFonts w:ascii="Courier New" w:eastAsia="Times New Roman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15DD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F15DD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DF15DD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F15DD"/>
    <w:pPr>
      <w:spacing w:after="100"/>
      <w:ind w:left="440"/>
    </w:pPr>
    <w:rPr>
      <w:rFonts w:cs="Times New Roman"/>
    </w:rPr>
  </w:style>
  <w:style w:type="character" w:customStyle="1" w:styleId="3Char">
    <w:name w:val="标题 3 Char"/>
    <w:basedOn w:val="a0"/>
    <w:link w:val="3"/>
    <w:uiPriority w:val="9"/>
    <w:rsid w:val="00FD1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82D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E82D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E82D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82D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E82D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82D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ocumentTitle">
    <w:name w:val="Document Title"/>
    <w:basedOn w:val="a"/>
    <w:next w:val="a"/>
    <w:rsid w:val="002022BA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Times New Roman"/>
      <w:bCs/>
      <w:sz w:val="32"/>
      <w:szCs w:val="32"/>
    </w:rPr>
  </w:style>
  <w:style w:type="paragraph" w:customStyle="1" w:styleId="TableHeading">
    <w:name w:val="Table Heading"/>
    <w:link w:val="TableHeadingChar"/>
    <w:autoRedefine/>
    <w:rsid w:val="002022BA"/>
    <w:pPr>
      <w:spacing w:after="0" w:line="240" w:lineRule="auto"/>
      <w:jc w:val="center"/>
    </w:pPr>
    <w:rPr>
      <w:rFonts w:ascii="Arial" w:eastAsia="宋体" w:hAnsi="Arial" w:cs="Times New Roman"/>
      <w:b/>
      <w:sz w:val="21"/>
      <w:szCs w:val="21"/>
    </w:rPr>
  </w:style>
  <w:style w:type="character" w:customStyle="1" w:styleId="TableHeadingChar">
    <w:name w:val="Table Heading Char"/>
    <w:link w:val="TableHeading"/>
    <w:rsid w:val="002022BA"/>
    <w:rPr>
      <w:rFonts w:ascii="Arial" w:eastAsia="宋体" w:hAnsi="Arial" w:cs="Times New Roman"/>
      <w:b/>
      <w:sz w:val="21"/>
      <w:szCs w:val="21"/>
    </w:rPr>
  </w:style>
  <w:style w:type="paragraph" w:customStyle="1" w:styleId="TableText">
    <w:name w:val="Table Text"/>
    <w:link w:val="TableTextChar"/>
    <w:rsid w:val="002022BA"/>
    <w:pPr>
      <w:tabs>
        <w:tab w:val="decimal" w:pos="0"/>
      </w:tabs>
      <w:spacing w:after="0" w:line="240" w:lineRule="auto"/>
    </w:pPr>
    <w:rPr>
      <w:rFonts w:ascii="Arial" w:eastAsia="宋体" w:hAnsi="Arial" w:cs="Times New Roman"/>
      <w:noProof/>
      <w:sz w:val="21"/>
      <w:szCs w:val="21"/>
    </w:rPr>
  </w:style>
  <w:style w:type="character" w:customStyle="1" w:styleId="TableTextChar">
    <w:name w:val="Table Text Char"/>
    <w:link w:val="TableText"/>
    <w:rsid w:val="002022BA"/>
    <w:rPr>
      <w:rFonts w:ascii="Arial" w:eastAsia="宋体" w:hAnsi="Arial" w:cs="Times New Roman"/>
      <w:noProof/>
      <w:sz w:val="21"/>
      <w:szCs w:val="21"/>
    </w:rPr>
  </w:style>
  <w:style w:type="paragraph" w:customStyle="1" w:styleId="a7">
    <w:name w:val="封面华为技术"/>
    <w:basedOn w:val="a"/>
    <w:rsid w:val="002022BA"/>
    <w:pPr>
      <w:keepNext/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黑体" w:hAnsi="Arial" w:cs="Times New Roman"/>
      <w:sz w:val="32"/>
      <w:szCs w:val="32"/>
    </w:rPr>
  </w:style>
  <w:style w:type="paragraph" w:customStyle="1" w:styleId="a8">
    <w:name w:val="封面表格文本"/>
    <w:basedOn w:val="a"/>
    <w:rsid w:val="002022BA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宋体" w:hAnsi="Arial" w:cs="Times New Roman"/>
      <w:sz w:val="21"/>
      <w:szCs w:val="21"/>
    </w:rPr>
  </w:style>
  <w:style w:type="paragraph" w:customStyle="1" w:styleId="a9">
    <w:name w:val="封面文档标题"/>
    <w:basedOn w:val="a"/>
    <w:rsid w:val="002022BA"/>
    <w:pPr>
      <w:keepNext/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黑体" w:hAnsi="Arial" w:cs="Times New Roman"/>
      <w:bCs/>
      <w:sz w:val="44"/>
      <w:szCs w:val="44"/>
    </w:rPr>
  </w:style>
  <w:style w:type="paragraph" w:customStyle="1" w:styleId="aa">
    <w:name w:val="缺省文本"/>
    <w:basedOn w:val="a"/>
    <w:link w:val="Char1"/>
    <w:rsid w:val="002022BA"/>
    <w:pPr>
      <w:keepNext/>
      <w:widowControl w:val="0"/>
      <w:autoSpaceDE w:val="0"/>
      <w:autoSpaceDN w:val="0"/>
      <w:adjustRightInd w:val="0"/>
      <w:spacing w:after="0" w:line="360" w:lineRule="auto"/>
    </w:pPr>
    <w:rPr>
      <w:rFonts w:ascii="Arial" w:eastAsia="宋体" w:hAnsi="Arial" w:cs="Times New Roman"/>
      <w:sz w:val="21"/>
      <w:szCs w:val="21"/>
    </w:rPr>
  </w:style>
  <w:style w:type="character" w:customStyle="1" w:styleId="Char1">
    <w:name w:val="缺省文本 Char"/>
    <w:link w:val="aa"/>
    <w:rsid w:val="002022BA"/>
    <w:rPr>
      <w:rFonts w:ascii="Arial" w:eastAsia="宋体" w:hAnsi="Arial" w:cs="Times New Roman"/>
      <w:sz w:val="21"/>
      <w:szCs w:val="21"/>
    </w:rPr>
  </w:style>
  <w:style w:type="paragraph" w:styleId="ab">
    <w:name w:val="Balloon Text"/>
    <w:basedOn w:val="a"/>
    <w:link w:val="Char2"/>
    <w:uiPriority w:val="99"/>
    <w:semiHidden/>
    <w:unhideWhenUsed/>
    <w:rsid w:val="00135460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35460"/>
    <w:rPr>
      <w:sz w:val="18"/>
      <w:szCs w:val="18"/>
    </w:rPr>
  </w:style>
  <w:style w:type="paragraph" w:styleId="ac">
    <w:name w:val="Normal (Web)"/>
    <w:basedOn w:val="a"/>
    <w:uiPriority w:val="99"/>
    <w:unhideWhenUsed/>
    <w:rsid w:val="008146D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ver1">
    <w:name w:val="Cover 1"/>
    <w:basedOn w:val="a"/>
    <w:rsid w:val="009F6403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宋体" w:hAnsi="Arial" w:cs="Arial" w:hint="eastAsia"/>
      <w:b/>
      <w:bCs/>
      <w:noProof/>
      <w:sz w:val="40"/>
      <w:szCs w:val="40"/>
    </w:rPr>
  </w:style>
  <w:style w:type="paragraph" w:customStyle="1" w:styleId="Cover2">
    <w:name w:val="Cover 2"/>
    <w:rsid w:val="009F6403"/>
    <w:pPr>
      <w:adjustRightInd w:val="0"/>
      <w:snapToGrid w:val="0"/>
      <w:spacing w:after="0" w:line="240" w:lineRule="auto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5">
    <w:name w:val="Cover 5"/>
    <w:basedOn w:val="a"/>
    <w:rsid w:val="009F6403"/>
    <w:pPr>
      <w:widowControl w:val="0"/>
      <w:topLinePunct/>
      <w:adjustRightInd w:val="0"/>
      <w:snapToGrid w:val="0"/>
      <w:spacing w:after="0" w:line="240" w:lineRule="auto"/>
    </w:pPr>
    <w:rPr>
      <w:rFonts w:ascii="Arial" w:eastAsia="宋体" w:hAnsi="Times New Roman" w:cs="Arial" w:hint="eastAsia"/>
      <w:kern w:val="2"/>
      <w:sz w:val="18"/>
      <w:szCs w:val="18"/>
    </w:rPr>
  </w:style>
  <w:style w:type="paragraph" w:customStyle="1" w:styleId="Cover3">
    <w:name w:val="Cover 3"/>
    <w:basedOn w:val="a"/>
    <w:rsid w:val="009F6403"/>
    <w:pPr>
      <w:widowControl w:val="0"/>
      <w:adjustRightInd w:val="0"/>
      <w:snapToGrid w:val="0"/>
      <w:spacing w:before="80" w:after="80" w:line="240" w:lineRule="atLeast"/>
    </w:pPr>
    <w:rPr>
      <w:rFonts w:ascii="Arial" w:eastAsia="黑体" w:hAnsi="Arial" w:cs="Arial" w:hint="eastAsia"/>
      <w:b/>
      <w:bCs/>
      <w:spacing w:val="-4"/>
      <w:kern w:val="2"/>
      <w:lang w:eastAsia="en-US"/>
    </w:rPr>
  </w:style>
  <w:style w:type="paragraph" w:customStyle="1" w:styleId="CoverText">
    <w:name w:val="Cover Text"/>
    <w:rsid w:val="00424507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sz w:val="20"/>
      <w:szCs w:val="20"/>
    </w:rPr>
  </w:style>
  <w:style w:type="paragraph" w:customStyle="1" w:styleId="Heading2NoNumber">
    <w:name w:val="Heading2 No Number"/>
    <w:basedOn w:val="2"/>
    <w:next w:val="a"/>
    <w:rsid w:val="00081B7D"/>
    <w:pPr>
      <w:topLinePunct/>
      <w:adjustRightInd w:val="0"/>
      <w:snapToGrid w:val="0"/>
      <w:spacing w:before="600" w:after="160" w:line="240" w:lineRule="atLeast"/>
      <w:outlineLvl w:val="9"/>
    </w:pPr>
    <w:rPr>
      <w:rFonts w:ascii="Book Antiqua" w:eastAsia="黑体" w:hAnsi="Book Antiqua" w:cs="Book Antiqua" w:hint="eastAsia"/>
      <w:bCs/>
      <w:noProof/>
      <w:color w:val="auto"/>
      <w:sz w:val="36"/>
      <w:szCs w:val="36"/>
      <w:lang w:eastAsia="en-US"/>
    </w:rPr>
  </w:style>
  <w:style w:type="character" w:styleId="ad">
    <w:name w:val="annotation reference"/>
    <w:basedOn w:val="a0"/>
    <w:uiPriority w:val="99"/>
    <w:semiHidden/>
    <w:unhideWhenUsed/>
    <w:rsid w:val="00827CC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27CC3"/>
  </w:style>
  <w:style w:type="character" w:customStyle="1" w:styleId="Char3">
    <w:name w:val="批注文字 Char"/>
    <w:basedOn w:val="a0"/>
    <w:link w:val="ae"/>
    <w:uiPriority w:val="99"/>
    <w:semiHidden/>
    <w:rsid w:val="00827CC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827CC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827CC3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5944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ndk/reference/asset__manager_8h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eveloper.android.com/studio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rrors.ustc.edu.c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studio/index.html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BE89-4329-4185-AE39-25D72097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7875</TotalTime>
  <Pages>27</Pages>
  <Words>3263</Words>
  <Characters>18602</Characters>
  <Application>Microsoft Office Word</Application>
  <DocSecurity>0</DocSecurity>
  <Lines>155</Lines>
  <Paragraphs>43</Paragraphs>
  <ScaleCrop>false</ScaleCrop>
  <Company>Huawei Technologies Co.,Ltd.</Company>
  <LinksUpToDate>false</LinksUpToDate>
  <CharactersWithSpaces>21822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chenfuduo</dc:creator>
  <cp:lastModifiedBy>Windows User</cp:lastModifiedBy>
  <cp:revision>1041</cp:revision>
  <cp:lastPrinted>2018-02-05T02:14:00Z</cp:lastPrinted>
  <dcterms:created xsi:type="dcterms:W3CDTF">2018-02-09T02:29:00Z</dcterms:created>
  <dcterms:modified xsi:type="dcterms:W3CDTF">2018-03-08T12:50:00Z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(3)LnbZhUqSHc9jw9M7q13F+dYQHBukG/SYxvvRT8kJK2eWNG7vznEhycsVLEEdp1YTwAzET+8R
aUzcS5JcrdpjCqixq19CBF3txT59eS85hu3yAuaqWkQE6nTqMRCf76Bdb8F4aa/OeqgkzmZB
hHC3krS2zQv96Yd+VACqfMTu0L+fCovxvp6kCJulxgeiSvQIG/6GEHXfnDcTl4Q3e6Q35doS
LQTfvbdUT6CBe6x4uh</vt:lpwstr>
  </property>
  <property fmtid="{D5CDD505-2E9C-101B-9397-08002B2CF9AE}" pid="3" name="_2015_ms_pID_7253431">
    <vt:lpwstr>vpgK5jnDmbW06+RkwDXE1KO0EU0TfwtwRFlpk961Kb9w6K58Z94anq
5lf32wMppEoJwbwCB6sWG03cEKu6M8NFCUtIQ27s/6yOnQ9z0XB+pOv/k1JnCFIuEBQWtT41
VjxaMvZsaBQRiZ5Sy72obLvhkiD5nju0LeJAZjew08Mg3wqR82E3PWiU3Sq9ZFV5xANZlz+s
HAj867KxlaN39tmXMedoQnjjVzxJSwlCGFO2</vt:lpwstr>
  </property>
  <property fmtid="{D5CDD505-2E9C-101B-9397-08002B2CF9AE}" pid="4" name="_2015_ms_pID_7253432">
    <vt:lpwstr>7/NmuNIbSauYbMtcFYqotX8=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1519972502</vt:lpwstr>
  </property>
</Properties>
</file>